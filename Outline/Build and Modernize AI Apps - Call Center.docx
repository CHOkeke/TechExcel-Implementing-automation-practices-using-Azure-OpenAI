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870F" w14:textId="611DF62B" w:rsidR="00FD1FA3" w:rsidRPr="00FE12C8" w:rsidRDefault="00CE1C15" w:rsidP="00FD1FA3">
      <w:pPr>
        <w:pStyle w:val="Title"/>
        <w:spacing w:after="360"/>
        <w:rPr>
          <w:rFonts w:asciiTheme="minorHAnsi" w:eastAsia="Times New Roman" w:hAnsiTheme="minorHAnsi" w:cstheme="minorHAnsi"/>
        </w:rPr>
      </w:pPr>
      <w:r w:rsidRPr="00FE12C8">
        <w:rPr>
          <w:rFonts w:asciiTheme="minorHAnsi" w:eastAsia="Times New Roman" w:hAnsiTheme="minorHAnsi" w:cstheme="minorHAnsi"/>
        </w:rPr>
        <w:t xml:space="preserve">Build and </w:t>
      </w:r>
      <w:r w:rsidR="00FE618B" w:rsidRPr="00FE12C8">
        <w:rPr>
          <w:rFonts w:asciiTheme="minorHAnsi" w:eastAsia="Times New Roman" w:hAnsiTheme="minorHAnsi" w:cstheme="minorHAnsi"/>
        </w:rPr>
        <w:t>m</w:t>
      </w:r>
      <w:r w:rsidRPr="00FE12C8">
        <w:rPr>
          <w:rFonts w:asciiTheme="minorHAnsi" w:eastAsia="Times New Roman" w:hAnsiTheme="minorHAnsi" w:cstheme="minorHAnsi"/>
        </w:rPr>
        <w:t xml:space="preserve">odernize AI </w:t>
      </w:r>
      <w:r w:rsidR="00FE618B" w:rsidRPr="00FE12C8">
        <w:rPr>
          <w:rFonts w:asciiTheme="minorHAnsi" w:eastAsia="Times New Roman" w:hAnsiTheme="minorHAnsi" w:cstheme="minorHAnsi"/>
        </w:rPr>
        <w:t>a</w:t>
      </w:r>
      <w:r w:rsidRPr="00FE12C8">
        <w:rPr>
          <w:rFonts w:asciiTheme="minorHAnsi" w:eastAsia="Times New Roman" w:hAnsiTheme="minorHAnsi" w:cstheme="minorHAnsi"/>
        </w:rPr>
        <w:t>pps</w:t>
      </w:r>
      <w:r w:rsidR="0077107E" w:rsidRPr="00FE12C8">
        <w:rPr>
          <w:rFonts w:asciiTheme="minorHAnsi" w:eastAsia="Times New Roman" w:hAnsiTheme="minorHAnsi" w:cstheme="minorHAnsi"/>
        </w:rPr>
        <w:t xml:space="preserve"> – Call Center</w:t>
      </w:r>
    </w:p>
    <w:p w14:paraId="77C7F974" w14:textId="6A6E8A79" w:rsidR="008F59FC" w:rsidRPr="00FE12C8" w:rsidRDefault="008F59FC" w:rsidP="417E3482">
      <w:pPr>
        <w:pStyle w:val="Heading1"/>
        <w:rPr>
          <w:rFonts w:asciiTheme="minorHAnsi" w:eastAsia="Times New Roman" w:hAnsiTheme="minorHAnsi" w:cstheme="minorBidi"/>
        </w:rPr>
      </w:pPr>
      <w:r w:rsidRPr="417E3482">
        <w:rPr>
          <w:rFonts w:asciiTheme="minorHAnsi" w:eastAsia="Times New Roman" w:hAnsiTheme="minorHAnsi" w:cstheme="minorBidi"/>
        </w:rPr>
        <w:t>Key Technologies</w:t>
      </w:r>
    </w:p>
    <w:p w14:paraId="6466EA0A" w14:textId="74876E43" w:rsidR="4002FC80" w:rsidDel="00866307" w:rsidRDefault="4002FC80" w:rsidP="417E3482">
      <w:pPr>
        <w:pStyle w:val="ListParagraph"/>
        <w:numPr>
          <w:ilvl w:val="0"/>
          <w:numId w:val="7"/>
        </w:numPr>
        <w:rPr>
          <w:del w:id="0" w:author="Chris Thompson" w:date="2023-10-27T07:47:00Z"/>
        </w:rPr>
      </w:pPr>
      <w:del w:id="1" w:author="Chris Thompson" w:date="2023-10-27T07:47:00Z">
        <w:r w:rsidRPr="417E3482" w:rsidDel="00866307">
          <w:delText>Azure OpenAI Services</w:delText>
        </w:r>
      </w:del>
    </w:p>
    <w:p w14:paraId="574DF4C0" w14:textId="421A0C2E" w:rsidR="4002FC80" w:rsidRDefault="4002FC80" w:rsidP="417E3482">
      <w:pPr>
        <w:pStyle w:val="ListParagraph"/>
        <w:numPr>
          <w:ilvl w:val="0"/>
          <w:numId w:val="7"/>
        </w:numPr>
      </w:pPr>
      <w:r w:rsidRPr="417E3482">
        <w:t>Azure AI Services</w:t>
      </w:r>
    </w:p>
    <w:p w14:paraId="63265D89" w14:textId="0C9D2DB6" w:rsidR="07794BFE" w:rsidRDefault="07794BFE" w:rsidP="417E3482">
      <w:pPr>
        <w:pStyle w:val="ListParagraph"/>
        <w:numPr>
          <w:ilvl w:val="0"/>
          <w:numId w:val="7"/>
        </w:numPr>
        <w:rPr>
          <w:ins w:id="2" w:author="Chris Thompson" w:date="2023-10-27T07:47:00Z"/>
        </w:rPr>
      </w:pPr>
      <w:r w:rsidRPr="417E3482">
        <w:t>Azure SQL Database</w:t>
      </w:r>
    </w:p>
    <w:p w14:paraId="63ACDE3F" w14:textId="4C955856" w:rsidR="005C07F5" w:rsidRDefault="005C07F5" w:rsidP="417E3482">
      <w:pPr>
        <w:pStyle w:val="ListParagraph"/>
        <w:numPr>
          <w:ilvl w:val="0"/>
          <w:numId w:val="7"/>
        </w:numPr>
      </w:pPr>
      <w:ins w:id="3" w:author="Chris Thompson" w:date="2023-10-27T07:47:00Z">
        <w:r>
          <w:t xml:space="preserve">Azure </w:t>
        </w:r>
        <w:proofErr w:type="spellStart"/>
        <w:r>
          <w:t>CosmosDB</w:t>
        </w:r>
      </w:ins>
      <w:proofErr w:type="spellEnd"/>
    </w:p>
    <w:p w14:paraId="59B61B1E" w14:textId="4E006EF5" w:rsidR="008F59FC" w:rsidRPr="00FE12C8" w:rsidRDefault="008F59FC" w:rsidP="008F59FC">
      <w:pPr>
        <w:pStyle w:val="ListParagraph"/>
        <w:numPr>
          <w:ilvl w:val="0"/>
          <w:numId w:val="7"/>
        </w:numPr>
        <w:rPr>
          <w:rFonts w:cstheme="minorHAnsi"/>
        </w:rPr>
      </w:pPr>
      <w:r w:rsidRPr="417E3482">
        <w:t xml:space="preserve">Azure </w:t>
      </w:r>
      <w:r w:rsidR="0077107E" w:rsidRPr="417E3482">
        <w:t>Static Web Apps</w:t>
      </w:r>
    </w:p>
    <w:p w14:paraId="195C56F8" w14:textId="7ADB49F6" w:rsidR="00445DEB" w:rsidRPr="00FE12C8" w:rsidRDefault="00445DEB" w:rsidP="008F59FC">
      <w:pPr>
        <w:pStyle w:val="ListParagraph"/>
        <w:numPr>
          <w:ilvl w:val="0"/>
          <w:numId w:val="7"/>
        </w:numPr>
        <w:rPr>
          <w:rFonts w:cstheme="minorHAnsi"/>
        </w:rPr>
      </w:pPr>
      <w:r w:rsidRPr="417E3482">
        <w:t>Azure App Services</w:t>
      </w:r>
    </w:p>
    <w:p w14:paraId="0B298411" w14:textId="36729474" w:rsidR="3ACA2057" w:rsidRDefault="3ACA2057" w:rsidP="417E3482">
      <w:pPr>
        <w:pStyle w:val="ListParagraph"/>
        <w:numPr>
          <w:ilvl w:val="0"/>
          <w:numId w:val="7"/>
        </w:numPr>
      </w:pPr>
      <w:r w:rsidRPr="417E3482">
        <w:t>Azure Communication Services</w:t>
      </w:r>
    </w:p>
    <w:p w14:paraId="1C69931F" w14:textId="3EDFEA15" w:rsidR="008F59FC" w:rsidRPr="00FE12C8" w:rsidRDefault="008F59FC" w:rsidP="008F59FC">
      <w:pPr>
        <w:pStyle w:val="Heading1"/>
        <w:rPr>
          <w:rFonts w:asciiTheme="minorHAnsi" w:hAnsiTheme="minorHAnsi" w:cstheme="minorHAnsi"/>
        </w:rPr>
      </w:pPr>
      <w:r w:rsidRPr="00FE12C8">
        <w:rPr>
          <w:rFonts w:asciiTheme="minorHAnsi" w:hAnsiTheme="minorHAnsi" w:cstheme="minorHAnsi"/>
        </w:rPr>
        <w:t>Main Goals</w:t>
      </w:r>
    </w:p>
    <w:p w14:paraId="4193133E" w14:textId="778F4C3D" w:rsidR="1E67B3D1" w:rsidRPr="00FE12C8" w:rsidRDefault="1E67B3D1" w:rsidP="1AF49BDB">
      <w:pPr>
        <w:spacing w:line="256" w:lineRule="auto"/>
        <w:rPr>
          <w:rFonts w:eastAsia="Calibri" w:cstheme="minorHAnsi"/>
        </w:rPr>
      </w:pPr>
      <w:r w:rsidRPr="00FE12C8">
        <w:rPr>
          <w:rFonts w:eastAsia="Calibri" w:cstheme="minorHAnsi"/>
          <w:color w:val="000000" w:themeColor="text1"/>
        </w:rPr>
        <w:t xml:space="preserve">The primary objective is to </w:t>
      </w:r>
      <w:r w:rsidR="00186077" w:rsidRPr="00FE12C8">
        <w:rPr>
          <w:rFonts w:eastAsia="Calibri" w:cstheme="minorHAnsi"/>
          <w:color w:val="000000" w:themeColor="text1"/>
        </w:rPr>
        <w:t>feature</w:t>
      </w:r>
      <w:r w:rsidR="61833E68" w:rsidRPr="00FE12C8">
        <w:rPr>
          <w:rFonts w:eastAsia="Calibri" w:cstheme="minorHAnsi"/>
          <w:color w:val="000000" w:themeColor="text1"/>
        </w:rPr>
        <w:t xml:space="preserve"> </w:t>
      </w:r>
      <w:r w:rsidR="00AC4D42" w:rsidRPr="00FE12C8">
        <w:rPr>
          <w:rFonts w:eastAsia="Calibri" w:cstheme="minorHAnsi"/>
          <w:color w:val="000000" w:themeColor="text1"/>
        </w:rPr>
        <w:t xml:space="preserve">a Call Center scenario </w:t>
      </w:r>
      <w:r w:rsidR="00E65727" w:rsidRPr="00FE12C8">
        <w:rPr>
          <w:rFonts w:eastAsia="Calibri" w:cstheme="minorHAnsi"/>
          <w:color w:val="000000" w:themeColor="text1"/>
        </w:rPr>
        <w:t>to enhance an existing</w:t>
      </w:r>
      <w:r w:rsidR="00AC4D42" w:rsidRPr="00FE12C8">
        <w:rPr>
          <w:rFonts w:eastAsia="Calibri" w:cstheme="minorHAnsi"/>
          <w:color w:val="000000" w:themeColor="text1"/>
        </w:rPr>
        <w:t xml:space="preserve"> custom Customer Service Agent client application.</w:t>
      </w:r>
      <w:r w:rsidR="00186077" w:rsidRPr="00FE12C8">
        <w:rPr>
          <w:rFonts w:eastAsia="Calibri" w:cstheme="minorHAnsi"/>
          <w:color w:val="000000" w:themeColor="text1"/>
        </w:rPr>
        <w:t xml:space="preserve"> The solution is a </w:t>
      </w:r>
      <w:r w:rsidR="00D84DAF" w:rsidRPr="00FE12C8">
        <w:rPr>
          <w:rFonts w:eastAsia="Calibri" w:cstheme="minorHAnsi"/>
          <w:color w:val="000000" w:themeColor="text1"/>
        </w:rPr>
        <w:t>virtual assistant</w:t>
      </w:r>
      <w:r w:rsidR="00186077" w:rsidRPr="00FE12C8">
        <w:rPr>
          <w:rFonts w:eastAsia="Calibri" w:cstheme="minorHAnsi"/>
          <w:color w:val="000000" w:themeColor="text1"/>
        </w:rPr>
        <w:t xml:space="preserve"> that delivers context-sensitive cues to the agent based on the discussion happening in </w:t>
      </w:r>
      <w:r w:rsidR="001C4997" w:rsidRPr="00FE12C8">
        <w:rPr>
          <w:rFonts w:eastAsia="Calibri" w:cstheme="minorHAnsi"/>
          <w:color w:val="000000" w:themeColor="text1"/>
        </w:rPr>
        <w:t>real-time</w:t>
      </w:r>
      <w:r w:rsidR="00186077" w:rsidRPr="00FE12C8">
        <w:rPr>
          <w:rFonts w:eastAsia="Calibri" w:cstheme="minorHAnsi"/>
          <w:color w:val="000000" w:themeColor="text1"/>
        </w:rPr>
        <w:t xml:space="preserve"> on the call. </w:t>
      </w:r>
      <w:r w:rsidR="006010AB">
        <w:rPr>
          <w:rFonts w:eastAsia="Calibri" w:cstheme="minorHAnsi"/>
          <w:color w:val="000000" w:themeColor="text1"/>
        </w:rPr>
        <w:t>The custom client application is enhanced to</w:t>
      </w:r>
      <w:r w:rsidR="00AC4D42" w:rsidRPr="00FE12C8">
        <w:rPr>
          <w:rFonts w:eastAsia="Calibri" w:cstheme="minorHAnsi"/>
          <w:color w:val="000000" w:themeColor="text1"/>
        </w:rPr>
        <w:t xml:space="preserve"> leverage </w:t>
      </w:r>
      <w:r w:rsidR="006010AB">
        <w:rPr>
          <w:rFonts w:eastAsia="Calibri" w:cstheme="minorHAnsi"/>
          <w:color w:val="000000" w:themeColor="text1"/>
        </w:rPr>
        <w:t xml:space="preserve">the </w:t>
      </w:r>
      <w:r w:rsidR="00AC4D42" w:rsidRPr="00FE12C8">
        <w:rPr>
          <w:rFonts w:eastAsia="Calibri" w:cstheme="minorHAnsi"/>
          <w:color w:val="000000" w:themeColor="text1"/>
        </w:rPr>
        <w:t>speech-to-text</w:t>
      </w:r>
      <w:r w:rsidR="006010AB">
        <w:rPr>
          <w:rFonts w:eastAsia="Calibri" w:cstheme="minorHAnsi"/>
          <w:color w:val="000000" w:themeColor="text1"/>
        </w:rPr>
        <w:t xml:space="preserve"> capabilities within</w:t>
      </w:r>
      <w:r w:rsidR="00AC4D42" w:rsidRPr="00FE12C8">
        <w:rPr>
          <w:rFonts w:eastAsia="Calibri" w:cstheme="minorHAnsi"/>
          <w:color w:val="000000" w:themeColor="text1"/>
        </w:rPr>
        <w:t xml:space="preserve"> </w:t>
      </w:r>
      <w:r w:rsidR="00D9475C" w:rsidRPr="00FE12C8">
        <w:rPr>
          <w:rFonts w:eastAsia="Calibri" w:cstheme="minorHAnsi"/>
          <w:color w:val="000000" w:themeColor="text1"/>
        </w:rPr>
        <w:t>Azure AI Services</w:t>
      </w:r>
      <w:r w:rsidR="00AC4D42" w:rsidRPr="00FE12C8">
        <w:rPr>
          <w:rFonts w:eastAsia="Calibri" w:cstheme="minorHAnsi"/>
          <w:color w:val="000000" w:themeColor="text1"/>
        </w:rPr>
        <w:t xml:space="preserve"> </w:t>
      </w:r>
      <w:r w:rsidR="00EF68BF" w:rsidRPr="00FE12C8">
        <w:rPr>
          <w:rFonts w:eastAsia="Calibri" w:cstheme="minorHAnsi"/>
          <w:color w:val="000000" w:themeColor="text1"/>
        </w:rPr>
        <w:t>and</w:t>
      </w:r>
      <w:r w:rsidR="00AC4D42" w:rsidRPr="00FE12C8">
        <w:rPr>
          <w:rFonts w:eastAsia="Calibri" w:cstheme="minorHAnsi"/>
          <w:color w:val="000000" w:themeColor="text1"/>
        </w:rPr>
        <w:t xml:space="preserve"> the</w:t>
      </w:r>
      <w:r w:rsidR="61833E68" w:rsidRPr="00FE12C8">
        <w:rPr>
          <w:rFonts w:eastAsia="Calibri" w:cstheme="minorHAnsi"/>
          <w:color w:val="000000" w:themeColor="text1"/>
        </w:rPr>
        <w:t xml:space="preserve"> integration of Azure OpenAI</w:t>
      </w:r>
      <w:r w:rsidR="006010AB">
        <w:rPr>
          <w:rFonts w:eastAsia="Calibri" w:cstheme="minorHAnsi"/>
          <w:color w:val="000000" w:themeColor="text1"/>
        </w:rPr>
        <w:t xml:space="preserve"> using a </w:t>
      </w:r>
      <w:r w:rsidR="00D90F2B">
        <w:rPr>
          <w:rFonts w:eastAsia="Calibri" w:cstheme="minorHAnsi"/>
          <w:color w:val="000000" w:themeColor="text1"/>
        </w:rPr>
        <w:t xml:space="preserve">ChatGPT </w:t>
      </w:r>
      <w:r w:rsidR="006010AB">
        <w:rPr>
          <w:rFonts w:eastAsia="Calibri" w:cstheme="minorHAnsi"/>
          <w:color w:val="000000" w:themeColor="text1"/>
        </w:rPr>
        <w:t xml:space="preserve">model </w:t>
      </w:r>
      <w:r w:rsidR="003A451E">
        <w:rPr>
          <w:rFonts w:eastAsia="Calibri" w:cstheme="minorHAnsi"/>
          <w:color w:val="000000" w:themeColor="text1"/>
        </w:rPr>
        <w:t xml:space="preserve">augmented </w:t>
      </w:r>
      <w:r w:rsidR="006010AB" w:rsidRPr="00FE12C8">
        <w:rPr>
          <w:rFonts w:eastAsia="Calibri" w:cstheme="minorHAnsi"/>
          <w:color w:val="000000" w:themeColor="text1"/>
        </w:rPr>
        <w:t>with</w:t>
      </w:r>
      <w:r w:rsidR="003A451E">
        <w:rPr>
          <w:rFonts w:eastAsia="Calibri" w:cstheme="minorHAnsi"/>
          <w:color w:val="000000" w:themeColor="text1"/>
        </w:rPr>
        <w:t xml:space="preserve"> private</w:t>
      </w:r>
      <w:r w:rsidR="006010AB" w:rsidRPr="00FE12C8">
        <w:rPr>
          <w:rFonts w:eastAsia="Calibri" w:cstheme="minorHAnsi"/>
          <w:color w:val="000000" w:themeColor="text1"/>
        </w:rPr>
        <w:t xml:space="preserve"> internal organizational data</w:t>
      </w:r>
      <w:r w:rsidR="00186077" w:rsidRPr="00FE12C8">
        <w:rPr>
          <w:rFonts w:eastAsia="Calibri" w:cstheme="minorHAnsi"/>
          <w:color w:val="000000" w:themeColor="text1"/>
        </w:rPr>
        <w:t>.</w:t>
      </w:r>
    </w:p>
    <w:p w14:paraId="5AD5FF2C" w14:textId="178C2DDB" w:rsidR="00FD1FA3" w:rsidRPr="00FE12C8" w:rsidRDefault="00FD1FA3" w:rsidP="00FD1FA3">
      <w:pPr>
        <w:pStyle w:val="Heading1"/>
        <w:rPr>
          <w:rFonts w:asciiTheme="minorHAnsi" w:eastAsia="Times New Roman" w:hAnsiTheme="minorHAnsi" w:cstheme="minorHAnsi"/>
        </w:rPr>
      </w:pPr>
      <w:r w:rsidRPr="00FE12C8">
        <w:rPr>
          <w:rFonts w:asciiTheme="minorHAnsi" w:eastAsia="Times New Roman" w:hAnsiTheme="minorHAnsi" w:cstheme="minorHAnsi"/>
        </w:rPr>
        <w:t>Overview</w:t>
      </w:r>
    </w:p>
    <w:p w14:paraId="0B1F24EC" w14:textId="2EC17E31" w:rsidR="009A0ED5" w:rsidRPr="00FE12C8" w:rsidRDefault="001B25F9" w:rsidP="39FB7151">
      <w:r w:rsidRPr="39FB7151">
        <w:t xml:space="preserve">Contoso Suites is a luxury hotel chain owning properties in seven countries, including the United States, Costa Rica, French Guiana, and several Caribbean islands.  </w:t>
      </w:r>
      <w:r w:rsidR="00D669F0" w:rsidRPr="39FB7151">
        <w:t xml:space="preserve">Contoso Suites takes pride in providing a personal touch by having their PSTN calls answered by a real human being. </w:t>
      </w:r>
      <w:r w:rsidRPr="39FB7151">
        <w:t xml:space="preserve">Their VP of </w:t>
      </w:r>
      <w:r w:rsidR="00D669F0" w:rsidRPr="39FB7151">
        <w:t>Customer Service</w:t>
      </w:r>
      <w:r w:rsidRPr="39FB7151">
        <w:t xml:space="preserve">, Olivia Wilson, has read up on large language models like ChatGPT and is interested in using this sort of technology to serve as </w:t>
      </w:r>
      <w:r w:rsidR="00260C90" w:rsidRPr="39FB7151">
        <w:t xml:space="preserve">a </w:t>
      </w:r>
      <w:r w:rsidR="00D84DAF" w:rsidRPr="39FB7151">
        <w:t xml:space="preserve">virtual assistant </w:t>
      </w:r>
      <w:r w:rsidR="00260C90" w:rsidRPr="39FB7151">
        <w:t>to assist call center agents by providing context-aware cues based on the discussion on the call as well as integrating with in-house systems to automate common functions such as account lookup, retrieving customer history, and booking a reservation.</w:t>
      </w:r>
      <w:r w:rsidR="4B1B95AB" w:rsidRPr="39FB7151">
        <w:t xml:space="preserve"> </w:t>
      </w:r>
      <w:r w:rsidR="046F3FA9" w:rsidRPr="39FB7151">
        <w:t xml:space="preserve">Furthermore, the virtual assistant should be able to respond to natural language questioning from the agent and provide meaningful responses. Finally, a great deal of time </w:t>
      </w:r>
      <w:r w:rsidR="2E08C3B6" w:rsidRPr="39FB7151">
        <w:t>is currently being spent by agents summarizing the call, it would be nice if this could be automated.</w:t>
      </w:r>
    </w:p>
    <w:p w14:paraId="699979B4" w14:textId="41CBAA79" w:rsidR="001B25F9" w:rsidRPr="00FE12C8" w:rsidRDefault="001B25F9" w:rsidP="001B25F9">
      <w:pPr>
        <w:rPr>
          <w:rFonts w:cstheme="minorHAnsi"/>
        </w:rPr>
      </w:pPr>
      <w:bookmarkStart w:id="4" w:name="_Hlk142660776"/>
      <w:r w:rsidRPr="00FE12C8">
        <w:rPr>
          <w:rFonts w:cstheme="minorHAnsi"/>
        </w:rPr>
        <w:t>Key contacts:</w:t>
      </w:r>
    </w:p>
    <w:p w14:paraId="3855670A" w14:textId="055D03C2" w:rsidR="001B25F9" w:rsidRPr="00FE12C8" w:rsidRDefault="001B25F9" w:rsidP="001B25F9">
      <w:pPr>
        <w:pStyle w:val="ListParagraph"/>
        <w:numPr>
          <w:ilvl w:val="0"/>
          <w:numId w:val="6"/>
        </w:numPr>
        <w:rPr>
          <w:rFonts w:cstheme="minorHAnsi"/>
        </w:rPr>
      </w:pPr>
      <w:r w:rsidRPr="00FE12C8">
        <w:rPr>
          <w:rFonts w:cstheme="minorHAnsi"/>
        </w:rPr>
        <w:t xml:space="preserve">Olivia Wilson, VP of </w:t>
      </w:r>
      <w:r w:rsidR="00260C90" w:rsidRPr="00FE12C8">
        <w:rPr>
          <w:rFonts w:cstheme="minorHAnsi"/>
        </w:rPr>
        <w:t>Customer Service</w:t>
      </w:r>
    </w:p>
    <w:p w14:paraId="55B683C1" w14:textId="2759091D" w:rsidR="001B25F9" w:rsidRPr="00FE12C8" w:rsidRDefault="001B25F9" w:rsidP="001B25F9">
      <w:pPr>
        <w:pStyle w:val="ListParagraph"/>
        <w:numPr>
          <w:ilvl w:val="0"/>
          <w:numId w:val="6"/>
        </w:numPr>
        <w:rPr>
          <w:rFonts w:cstheme="minorHAnsi"/>
        </w:rPr>
      </w:pPr>
      <w:r w:rsidRPr="00FE12C8">
        <w:rPr>
          <w:rFonts w:cstheme="minorHAnsi"/>
        </w:rPr>
        <w:t>Wesley Brooks, VP of Engineering</w:t>
      </w:r>
    </w:p>
    <w:p w14:paraId="52B5ADAE" w14:textId="0FB530DE" w:rsidR="001B25F9" w:rsidRPr="00FE12C8" w:rsidRDefault="001B25F9" w:rsidP="001B25F9">
      <w:pPr>
        <w:pStyle w:val="ListParagraph"/>
        <w:numPr>
          <w:ilvl w:val="0"/>
          <w:numId w:val="6"/>
        </w:numPr>
        <w:rPr>
          <w:rFonts w:cstheme="minorHAnsi"/>
        </w:rPr>
      </w:pPr>
      <w:r w:rsidRPr="00FE12C8">
        <w:rPr>
          <w:rFonts w:cstheme="minorHAnsi"/>
        </w:rPr>
        <w:t>Kiana Anderson, Application Architect</w:t>
      </w:r>
    </w:p>
    <w:p w14:paraId="19C7E75D" w14:textId="7E6EB38B" w:rsidR="001B25F9" w:rsidRPr="00FE12C8" w:rsidRDefault="001B25F9" w:rsidP="001B25F9">
      <w:pPr>
        <w:pStyle w:val="ListParagraph"/>
        <w:numPr>
          <w:ilvl w:val="0"/>
          <w:numId w:val="6"/>
        </w:numPr>
        <w:rPr>
          <w:rFonts w:cstheme="minorHAnsi"/>
        </w:rPr>
      </w:pPr>
      <w:r w:rsidRPr="00FE12C8">
        <w:rPr>
          <w:rFonts w:cstheme="minorHAnsi"/>
        </w:rPr>
        <w:t xml:space="preserve">Omar Bennett, </w:t>
      </w:r>
      <w:r w:rsidR="009A0ED5" w:rsidRPr="00FE12C8">
        <w:rPr>
          <w:rFonts w:cstheme="minorHAnsi"/>
        </w:rPr>
        <w:t>Data Scientist</w:t>
      </w:r>
    </w:p>
    <w:bookmarkEnd w:id="4"/>
    <w:p w14:paraId="67EE45BD" w14:textId="4C1EB249" w:rsidR="001B25F9" w:rsidRPr="00FE12C8" w:rsidRDefault="001B25F9" w:rsidP="001B25F9">
      <w:pPr>
        <w:rPr>
          <w:rFonts w:cstheme="minorHAnsi"/>
        </w:rPr>
      </w:pPr>
      <w:r w:rsidRPr="00FE12C8">
        <w:rPr>
          <w:rFonts w:cstheme="minorHAnsi"/>
        </w:rPr>
        <w:t>Current state:</w:t>
      </w:r>
    </w:p>
    <w:p w14:paraId="580EEAA5" w14:textId="235931AC" w:rsidR="001B25F9" w:rsidRPr="00FE12C8" w:rsidRDefault="00101A58" w:rsidP="001B25F9">
      <w:pPr>
        <w:pStyle w:val="ListParagraph"/>
        <w:numPr>
          <w:ilvl w:val="0"/>
          <w:numId w:val="6"/>
        </w:numPr>
        <w:rPr>
          <w:rFonts w:cstheme="minorHAnsi"/>
        </w:rPr>
      </w:pPr>
      <w:r w:rsidRPr="00FE12C8">
        <w:rPr>
          <w:rFonts w:cstheme="minorHAnsi"/>
        </w:rPr>
        <w:t>Internal systems</w:t>
      </w:r>
      <w:r w:rsidR="00A20456" w:rsidRPr="00FE12C8">
        <w:rPr>
          <w:rFonts w:cstheme="minorHAnsi"/>
        </w:rPr>
        <w:t>, each provides an API for retrieving and storing data.</w:t>
      </w:r>
      <w:r w:rsidR="00AE0739" w:rsidRPr="00FE12C8">
        <w:rPr>
          <w:rFonts w:cstheme="minorHAnsi"/>
        </w:rPr>
        <w:t xml:space="preserve"> Customer service agents currently access the web </w:t>
      </w:r>
      <w:r w:rsidR="00C85364" w:rsidRPr="00FE12C8">
        <w:rPr>
          <w:rFonts w:cstheme="minorHAnsi"/>
        </w:rPr>
        <w:t>front end</w:t>
      </w:r>
      <w:r w:rsidR="00AE0739" w:rsidRPr="00FE12C8">
        <w:rPr>
          <w:rFonts w:cstheme="minorHAnsi"/>
        </w:rPr>
        <w:t xml:space="preserve"> of each </w:t>
      </w:r>
      <w:r w:rsidR="00C85364" w:rsidRPr="00FE12C8">
        <w:rPr>
          <w:rFonts w:cstheme="minorHAnsi"/>
        </w:rPr>
        <w:t>system</w:t>
      </w:r>
      <w:r w:rsidR="00AE0739" w:rsidRPr="00FE12C8">
        <w:rPr>
          <w:rFonts w:cstheme="minorHAnsi"/>
        </w:rPr>
        <w:t xml:space="preserve"> as needed while on calls with customers.</w:t>
      </w:r>
    </w:p>
    <w:p w14:paraId="65C72900" w14:textId="23A83573" w:rsidR="005B0B69" w:rsidRPr="00FE12C8" w:rsidRDefault="00101A58" w:rsidP="005B0B69">
      <w:pPr>
        <w:pStyle w:val="ListParagraph"/>
        <w:numPr>
          <w:ilvl w:val="1"/>
          <w:numId w:val="6"/>
        </w:numPr>
        <w:rPr>
          <w:rFonts w:cstheme="minorHAnsi"/>
        </w:rPr>
      </w:pPr>
      <w:r w:rsidRPr="00FE12C8">
        <w:rPr>
          <w:rFonts w:cstheme="minorHAnsi"/>
        </w:rPr>
        <w:t>CIS – customer information system</w:t>
      </w:r>
      <w:r w:rsidR="005D2C17" w:rsidRPr="00FE12C8">
        <w:rPr>
          <w:rFonts w:cstheme="minorHAnsi"/>
        </w:rPr>
        <w:t xml:space="preserve"> containing contact information, call history</w:t>
      </w:r>
      <w:r w:rsidR="00011BF8" w:rsidRPr="00FE12C8">
        <w:rPr>
          <w:rFonts w:cstheme="minorHAnsi"/>
        </w:rPr>
        <w:t xml:space="preserve"> with summary</w:t>
      </w:r>
      <w:r w:rsidR="005D2C17" w:rsidRPr="00FE12C8">
        <w:rPr>
          <w:rFonts w:cstheme="minorHAnsi"/>
        </w:rPr>
        <w:t>, and reviews left.</w:t>
      </w:r>
      <w:r w:rsidR="005B0B69" w:rsidRPr="00FE12C8">
        <w:rPr>
          <w:rFonts w:cstheme="minorHAnsi"/>
        </w:rPr>
        <w:t xml:space="preserve"> </w:t>
      </w:r>
    </w:p>
    <w:p w14:paraId="7266426B" w14:textId="2AECBF3B" w:rsidR="001B25F9" w:rsidRPr="00FE12C8" w:rsidRDefault="005D2C17" w:rsidP="001B25F9">
      <w:pPr>
        <w:pStyle w:val="ListParagraph"/>
        <w:numPr>
          <w:ilvl w:val="1"/>
          <w:numId w:val="6"/>
        </w:numPr>
        <w:rPr>
          <w:rFonts w:cstheme="minorHAnsi"/>
        </w:rPr>
      </w:pPr>
      <w:r w:rsidRPr="00FE12C8">
        <w:rPr>
          <w:rFonts w:cstheme="minorHAnsi"/>
        </w:rPr>
        <w:lastRenderedPageBreak/>
        <w:t xml:space="preserve">BOOKINGS - </w:t>
      </w:r>
      <w:r w:rsidR="00101A58" w:rsidRPr="00FE12C8">
        <w:rPr>
          <w:rFonts w:cstheme="minorHAnsi"/>
        </w:rPr>
        <w:t xml:space="preserve">Reservation </w:t>
      </w:r>
      <w:r w:rsidRPr="00FE12C8">
        <w:rPr>
          <w:rFonts w:cstheme="minorHAnsi"/>
        </w:rPr>
        <w:t>system containing room availability information</w:t>
      </w:r>
      <w:r w:rsidR="00A20456" w:rsidRPr="00FE12C8">
        <w:rPr>
          <w:rFonts w:cstheme="minorHAnsi"/>
        </w:rPr>
        <w:t xml:space="preserve">, </w:t>
      </w:r>
      <w:r w:rsidR="005B0B69" w:rsidRPr="00FE12C8">
        <w:rPr>
          <w:rFonts w:cstheme="minorHAnsi"/>
        </w:rPr>
        <w:t>providing</w:t>
      </w:r>
      <w:r w:rsidRPr="00FE12C8">
        <w:rPr>
          <w:rFonts w:cstheme="minorHAnsi"/>
        </w:rPr>
        <w:t xml:space="preserve"> booking functionality</w:t>
      </w:r>
      <w:r w:rsidR="00A20456" w:rsidRPr="00FE12C8">
        <w:rPr>
          <w:rFonts w:cstheme="minorHAnsi"/>
        </w:rPr>
        <w:t>, and the ability to retrieve booking history.</w:t>
      </w:r>
    </w:p>
    <w:p w14:paraId="1697C5DF" w14:textId="38348A38" w:rsidR="0017623A" w:rsidRPr="00FE12C8" w:rsidRDefault="0017623A" w:rsidP="001B25F9">
      <w:pPr>
        <w:pStyle w:val="ListParagraph"/>
        <w:numPr>
          <w:ilvl w:val="1"/>
          <w:numId w:val="6"/>
        </w:numPr>
        <w:rPr>
          <w:rFonts w:cstheme="minorHAnsi"/>
        </w:rPr>
      </w:pPr>
      <w:r w:rsidRPr="00FE12C8">
        <w:rPr>
          <w:rFonts w:cstheme="minorHAnsi"/>
        </w:rPr>
        <w:t xml:space="preserve">FAQ – </w:t>
      </w:r>
      <w:r w:rsidR="0077107E" w:rsidRPr="00FE12C8">
        <w:rPr>
          <w:rFonts w:cstheme="minorHAnsi"/>
        </w:rPr>
        <w:t>knowledge base</w:t>
      </w:r>
      <w:r w:rsidRPr="00FE12C8">
        <w:rPr>
          <w:rFonts w:cstheme="minorHAnsi"/>
        </w:rPr>
        <w:t xml:space="preserve"> of frequently asked questions along with answers.</w:t>
      </w:r>
    </w:p>
    <w:p w14:paraId="66D00AC0" w14:textId="275D870A" w:rsidR="001B25F9" w:rsidRPr="00FE12C8" w:rsidRDefault="00A20456" w:rsidP="001B25F9">
      <w:pPr>
        <w:pStyle w:val="ListParagraph"/>
        <w:numPr>
          <w:ilvl w:val="0"/>
          <w:numId w:val="6"/>
        </w:numPr>
        <w:rPr>
          <w:rFonts w:cstheme="minorHAnsi"/>
        </w:rPr>
      </w:pPr>
      <w:r w:rsidRPr="00FE12C8">
        <w:rPr>
          <w:rFonts w:cstheme="minorHAnsi"/>
        </w:rPr>
        <w:t xml:space="preserve">Customer Service Agent </w:t>
      </w:r>
      <w:r w:rsidR="001B25F9" w:rsidRPr="00FE12C8">
        <w:rPr>
          <w:rFonts w:cstheme="minorHAnsi"/>
        </w:rPr>
        <w:t>Web application front end</w:t>
      </w:r>
    </w:p>
    <w:p w14:paraId="0E64FB9D" w14:textId="3BBBA2ED" w:rsidR="001B25F9" w:rsidRPr="00FE12C8" w:rsidRDefault="001B25F9" w:rsidP="001B25F9">
      <w:pPr>
        <w:pStyle w:val="ListParagraph"/>
        <w:numPr>
          <w:ilvl w:val="1"/>
          <w:numId w:val="6"/>
        </w:numPr>
        <w:rPr>
          <w:rFonts w:cstheme="minorHAnsi"/>
        </w:rPr>
      </w:pPr>
      <w:r w:rsidRPr="00FE12C8">
        <w:rPr>
          <w:rFonts w:cstheme="minorHAnsi"/>
        </w:rPr>
        <w:t>React</w:t>
      </w:r>
    </w:p>
    <w:p w14:paraId="28C467BD" w14:textId="19D3F2B6" w:rsidR="00A20456" w:rsidRPr="00FE12C8" w:rsidRDefault="001B25F9" w:rsidP="00A20456">
      <w:pPr>
        <w:pStyle w:val="ListParagraph"/>
        <w:numPr>
          <w:ilvl w:val="1"/>
          <w:numId w:val="6"/>
        </w:numPr>
        <w:rPr>
          <w:rFonts w:cstheme="minorHAnsi"/>
        </w:rPr>
      </w:pPr>
      <w:r w:rsidRPr="00FE12C8">
        <w:rPr>
          <w:rFonts w:cstheme="minorHAnsi"/>
        </w:rPr>
        <w:t xml:space="preserve">Running </w:t>
      </w:r>
      <w:r w:rsidR="00692593" w:rsidRPr="00FE12C8">
        <w:rPr>
          <w:rFonts w:cstheme="minorHAnsi"/>
        </w:rPr>
        <w:t>as an</w:t>
      </w:r>
      <w:r w:rsidR="006735EA" w:rsidRPr="00FE12C8">
        <w:rPr>
          <w:rFonts w:cstheme="minorHAnsi"/>
        </w:rPr>
        <w:t xml:space="preserve"> Azure Static Web App</w:t>
      </w:r>
    </w:p>
    <w:p w14:paraId="45E4938C" w14:textId="70CCAA96" w:rsidR="001B25F9" w:rsidRPr="00FE12C8" w:rsidRDefault="00D9475C" w:rsidP="001B25F9">
      <w:pPr>
        <w:pStyle w:val="ListParagraph"/>
        <w:numPr>
          <w:ilvl w:val="0"/>
          <w:numId w:val="6"/>
        </w:numPr>
        <w:rPr>
          <w:rFonts w:cstheme="minorHAnsi"/>
        </w:rPr>
      </w:pPr>
      <w:r w:rsidRPr="00FE12C8">
        <w:rPr>
          <w:rFonts w:cstheme="minorHAnsi"/>
        </w:rPr>
        <w:t xml:space="preserve">Customer Service Agent </w:t>
      </w:r>
      <w:r w:rsidR="001B25F9" w:rsidRPr="00FE12C8">
        <w:rPr>
          <w:rFonts w:cstheme="minorHAnsi"/>
        </w:rPr>
        <w:t>REST API back end</w:t>
      </w:r>
    </w:p>
    <w:p w14:paraId="58BB42B6" w14:textId="25252336" w:rsidR="001B25F9" w:rsidRPr="00FE12C8" w:rsidRDefault="001B25F9" w:rsidP="001B25F9">
      <w:pPr>
        <w:pStyle w:val="ListParagraph"/>
        <w:numPr>
          <w:ilvl w:val="1"/>
          <w:numId w:val="6"/>
        </w:numPr>
        <w:rPr>
          <w:rFonts w:cstheme="minorHAnsi"/>
        </w:rPr>
      </w:pPr>
      <w:r w:rsidRPr="00FE12C8">
        <w:rPr>
          <w:rFonts w:cstheme="minorHAnsi"/>
        </w:rPr>
        <w:t>ASP.NET MVC using .NET Framework 6</w:t>
      </w:r>
    </w:p>
    <w:p w14:paraId="0B5D0019" w14:textId="6C6774B7" w:rsidR="00A20456" w:rsidRPr="00FE12C8" w:rsidRDefault="001B25F9" w:rsidP="00A20456">
      <w:pPr>
        <w:pStyle w:val="ListParagraph"/>
        <w:numPr>
          <w:ilvl w:val="1"/>
          <w:numId w:val="6"/>
        </w:numPr>
        <w:rPr>
          <w:rFonts w:cstheme="minorHAnsi"/>
        </w:rPr>
      </w:pPr>
      <w:r w:rsidRPr="00FE12C8">
        <w:rPr>
          <w:rFonts w:cstheme="minorHAnsi"/>
        </w:rPr>
        <w:t>Running in Azure App Service</w:t>
      </w:r>
    </w:p>
    <w:p w14:paraId="768EEAB3" w14:textId="2D9916CF" w:rsidR="001B25F9" w:rsidRPr="00FE12C8" w:rsidRDefault="001B25F9" w:rsidP="001B25F9">
      <w:pPr>
        <w:pStyle w:val="ListParagraph"/>
        <w:numPr>
          <w:ilvl w:val="0"/>
          <w:numId w:val="6"/>
        </w:numPr>
        <w:rPr>
          <w:rFonts w:cstheme="minorHAnsi"/>
        </w:rPr>
      </w:pPr>
      <w:r w:rsidRPr="00FE12C8">
        <w:rPr>
          <w:rFonts w:cstheme="minorHAnsi"/>
        </w:rPr>
        <w:t>Application database</w:t>
      </w:r>
    </w:p>
    <w:p w14:paraId="0493CBD7" w14:textId="4FDB3005" w:rsidR="001B25F9" w:rsidRPr="00FE12C8" w:rsidRDefault="001B25F9" w:rsidP="001B25F9">
      <w:pPr>
        <w:pStyle w:val="ListParagraph"/>
        <w:numPr>
          <w:ilvl w:val="1"/>
          <w:numId w:val="6"/>
        </w:numPr>
        <w:rPr>
          <w:rFonts w:cstheme="minorHAnsi"/>
        </w:rPr>
      </w:pPr>
      <w:r w:rsidRPr="00FE12C8">
        <w:rPr>
          <w:rFonts w:cstheme="minorHAnsi"/>
        </w:rPr>
        <w:t>Azure SQL Database, 4 vCPU, 100 GB of data</w:t>
      </w:r>
    </w:p>
    <w:p w14:paraId="25167DD6" w14:textId="386F354B" w:rsidR="001B25F9" w:rsidRDefault="001B25F9" w:rsidP="001B25F9">
      <w:pPr>
        <w:pStyle w:val="ListParagraph"/>
        <w:numPr>
          <w:ilvl w:val="1"/>
          <w:numId w:val="6"/>
        </w:numPr>
        <w:rPr>
          <w:ins w:id="5" w:author="Chris Thompson" w:date="2023-10-30T16:27:00Z"/>
          <w:rFonts w:cstheme="minorHAnsi"/>
        </w:rPr>
      </w:pPr>
      <w:r w:rsidRPr="00FE12C8">
        <w:rPr>
          <w:rFonts w:cstheme="minorHAnsi"/>
        </w:rPr>
        <w:t xml:space="preserve">Contains information on each </w:t>
      </w:r>
      <w:r w:rsidR="00A20456" w:rsidRPr="00FE12C8">
        <w:rPr>
          <w:rFonts w:cstheme="minorHAnsi"/>
        </w:rPr>
        <w:t xml:space="preserve">call, including </w:t>
      </w:r>
      <w:r w:rsidR="00011BF8" w:rsidRPr="00FE12C8">
        <w:rPr>
          <w:rFonts w:cstheme="minorHAnsi"/>
        </w:rPr>
        <w:t xml:space="preserve">agent information, customer information, </w:t>
      </w:r>
      <w:r w:rsidR="00A20456" w:rsidRPr="00FE12C8">
        <w:rPr>
          <w:rFonts w:cstheme="minorHAnsi"/>
        </w:rPr>
        <w:t>time spent</w:t>
      </w:r>
      <w:r w:rsidR="00011BF8" w:rsidRPr="00FE12C8">
        <w:rPr>
          <w:rFonts w:cstheme="minorHAnsi"/>
        </w:rPr>
        <w:t>,</w:t>
      </w:r>
      <w:r w:rsidR="00A20456" w:rsidRPr="00FE12C8">
        <w:rPr>
          <w:rFonts w:cstheme="minorHAnsi"/>
        </w:rPr>
        <w:t xml:space="preserve"> and call transcript.</w:t>
      </w:r>
    </w:p>
    <w:p w14:paraId="061342B6" w14:textId="3DC4E104" w:rsidR="005D777A" w:rsidRPr="00FE12C8" w:rsidRDefault="005D777A" w:rsidP="001B25F9">
      <w:pPr>
        <w:pStyle w:val="ListParagraph"/>
        <w:numPr>
          <w:ilvl w:val="1"/>
          <w:numId w:val="6"/>
        </w:numPr>
        <w:rPr>
          <w:rFonts w:cstheme="minorHAnsi"/>
        </w:rPr>
      </w:pPr>
      <w:ins w:id="6" w:author="Chris Thompson" w:date="2023-10-30T16:27:00Z">
        <w:r>
          <w:rPr>
            <w:rFonts w:cstheme="minorHAnsi"/>
          </w:rPr>
          <w:t>Azur</w:t>
        </w:r>
      </w:ins>
      <w:ins w:id="7" w:author="Chris Thompson" w:date="2023-10-30T16:28:00Z">
        <w:r>
          <w:rPr>
            <w:rFonts w:cstheme="minorHAnsi"/>
          </w:rPr>
          <w:t>e Cosmos DB to store Chat History</w:t>
        </w:r>
      </w:ins>
    </w:p>
    <w:p w14:paraId="657888BE" w14:textId="048C272E" w:rsidR="001B25F9" w:rsidRPr="00FE12C8" w:rsidRDefault="001B25F9" w:rsidP="001B25F9">
      <w:pPr>
        <w:rPr>
          <w:rFonts w:cstheme="minorHAnsi"/>
        </w:rPr>
      </w:pPr>
      <w:r w:rsidRPr="00FE12C8">
        <w:rPr>
          <w:rFonts w:cstheme="minorHAnsi"/>
        </w:rPr>
        <w:t>Trying to accomplish:</w:t>
      </w:r>
    </w:p>
    <w:p w14:paraId="38803287" w14:textId="13582AC8" w:rsidR="00D10123" w:rsidRPr="00FE12C8" w:rsidRDefault="00D10123" w:rsidP="001B25F9">
      <w:pPr>
        <w:pStyle w:val="ListParagraph"/>
        <w:numPr>
          <w:ilvl w:val="0"/>
          <w:numId w:val="6"/>
        </w:numPr>
        <w:rPr>
          <w:rFonts w:cstheme="minorHAnsi"/>
        </w:rPr>
      </w:pPr>
      <w:r w:rsidRPr="00FE12C8">
        <w:rPr>
          <w:rFonts w:cstheme="minorHAnsi"/>
        </w:rPr>
        <w:t>Interpret real-time audio as prompts into a custom large language model that will serve customer service agents with appropriate cues to assist in the discussion.</w:t>
      </w:r>
    </w:p>
    <w:p w14:paraId="4EE4916C" w14:textId="043CA140" w:rsidR="00C145F5" w:rsidRPr="00FE12C8" w:rsidRDefault="00C145F5" w:rsidP="001B25F9">
      <w:pPr>
        <w:pStyle w:val="ListParagraph"/>
        <w:numPr>
          <w:ilvl w:val="0"/>
          <w:numId w:val="6"/>
        </w:numPr>
        <w:rPr>
          <w:rFonts w:cstheme="minorHAnsi"/>
        </w:rPr>
      </w:pPr>
      <w:r w:rsidRPr="00FE12C8">
        <w:rPr>
          <w:rFonts w:cstheme="minorHAnsi"/>
        </w:rPr>
        <w:t>Expose a chat-based interface for customer service agents to ask the large language model questions and receive context-aware responses.</w:t>
      </w:r>
    </w:p>
    <w:p w14:paraId="4045D34F" w14:textId="1DEA8FDC" w:rsidR="00D10123" w:rsidRPr="00FE12C8" w:rsidRDefault="00C145F5" w:rsidP="001B25F9">
      <w:pPr>
        <w:pStyle w:val="ListParagraph"/>
        <w:numPr>
          <w:ilvl w:val="0"/>
          <w:numId w:val="6"/>
        </w:numPr>
        <w:rPr>
          <w:rFonts w:cstheme="minorHAnsi"/>
        </w:rPr>
      </w:pPr>
      <w:r w:rsidRPr="00FE12C8">
        <w:rPr>
          <w:rFonts w:cstheme="minorHAnsi"/>
        </w:rPr>
        <w:t xml:space="preserve">Watch for prompts that indicate a common action, such as account lookup </w:t>
      </w:r>
      <w:r w:rsidR="0017623A" w:rsidRPr="00FE12C8">
        <w:rPr>
          <w:rFonts w:cstheme="minorHAnsi"/>
        </w:rPr>
        <w:t>or</w:t>
      </w:r>
      <w:r w:rsidRPr="00FE12C8">
        <w:rPr>
          <w:rFonts w:cstheme="minorHAnsi"/>
        </w:rPr>
        <w:t xml:space="preserve"> checking room availability. </w:t>
      </w:r>
      <w:r w:rsidR="00C85364" w:rsidRPr="00FE12C8">
        <w:rPr>
          <w:rFonts w:cstheme="minorHAnsi"/>
        </w:rPr>
        <w:t>A</w:t>
      </w:r>
      <w:r w:rsidRPr="00FE12C8">
        <w:rPr>
          <w:rFonts w:cstheme="minorHAnsi"/>
        </w:rPr>
        <w:t xml:space="preserve">utomate these actions through integration with the CIS or BOOKING systems </w:t>
      </w:r>
      <w:r w:rsidR="00C85364" w:rsidRPr="00FE12C8">
        <w:rPr>
          <w:rFonts w:cstheme="minorHAnsi"/>
        </w:rPr>
        <w:t xml:space="preserve">APIs </w:t>
      </w:r>
      <w:r w:rsidRPr="00FE12C8">
        <w:rPr>
          <w:rFonts w:cstheme="minorHAnsi"/>
        </w:rPr>
        <w:t xml:space="preserve">and return </w:t>
      </w:r>
      <w:r w:rsidR="0017623A" w:rsidRPr="00FE12C8">
        <w:rPr>
          <w:rFonts w:cstheme="minorHAnsi"/>
        </w:rPr>
        <w:t xml:space="preserve">appropriate </w:t>
      </w:r>
      <w:r w:rsidRPr="00FE12C8">
        <w:rPr>
          <w:rFonts w:cstheme="minorHAnsi"/>
        </w:rPr>
        <w:t>scripts for the call center agent</w:t>
      </w:r>
      <w:r w:rsidR="00D90F2B">
        <w:rPr>
          <w:rFonts w:cstheme="minorHAnsi"/>
        </w:rPr>
        <w:t xml:space="preserve"> to read to the customer</w:t>
      </w:r>
      <w:r w:rsidRPr="00FE12C8">
        <w:rPr>
          <w:rFonts w:cstheme="minorHAnsi"/>
        </w:rPr>
        <w:t>.</w:t>
      </w:r>
    </w:p>
    <w:p w14:paraId="31E32D15" w14:textId="13FAF8D1" w:rsidR="000050A7" w:rsidRPr="00FE12C8" w:rsidRDefault="000050A7" w:rsidP="39FB7151">
      <w:pPr>
        <w:pStyle w:val="ListParagraph"/>
        <w:numPr>
          <w:ilvl w:val="0"/>
          <w:numId w:val="6"/>
        </w:numPr>
      </w:pPr>
      <w:r w:rsidRPr="39FB7151">
        <w:t>Use the large language model to generate a call summary and send it to the CIS system for storage.</w:t>
      </w:r>
      <w:r w:rsidR="00692593" w:rsidRPr="39FB7151">
        <w:t xml:space="preserve"> This is currently accomplished manually by the agent after the call.</w:t>
      </w:r>
    </w:p>
    <w:p w14:paraId="7F3CC4E5" w14:textId="0E949A3D" w:rsidR="7D276BE0" w:rsidRDefault="7D276BE0" w:rsidP="39FB7151">
      <w:pPr>
        <w:pStyle w:val="ListParagraph"/>
        <w:numPr>
          <w:ilvl w:val="0"/>
          <w:numId w:val="6"/>
        </w:numPr>
      </w:pPr>
      <w:r w:rsidRPr="39FB7151">
        <w:t>During and after the</w:t>
      </w:r>
      <w:r w:rsidR="4FCAB7DE" w:rsidRPr="39FB7151">
        <w:t xml:space="preserve"> call, the large language model needs to be able to answer questions about the call, such as what </w:t>
      </w:r>
      <w:r w:rsidR="0E6F9D10" w:rsidRPr="39FB7151">
        <w:t>the general subject of the call</w:t>
      </w:r>
      <w:r w:rsidR="62CB0B65" w:rsidRPr="39FB7151">
        <w:t xml:space="preserve"> is, and</w:t>
      </w:r>
      <w:r w:rsidR="0E6F9D10" w:rsidRPr="39FB7151">
        <w:t xml:space="preserve"> if the call </w:t>
      </w:r>
      <w:r w:rsidR="29047120" w:rsidRPr="39FB7151">
        <w:t>is</w:t>
      </w:r>
      <w:r w:rsidR="0E6F9D10" w:rsidRPr="39FB7151">
        <w:t xml:space="preserve"> compliant (the customer was informed the call is being recorded).</w:t>
      </w:r>
      <w:r w:rsidR="4FCAB7DE" w:rsidRPr="39FB7151">
        <w:t xml:space="preserve"> </w:t>
      </w:r>
    </w:p>
    <w:p w14:paraId="298E6903" w14:textId="77777777" w:rsidR="00FD1FA3" w:rsidRPr="00FE12C8" w:rsidRDefault="00FD1FA3" w:rsidP="00FD1FA3">
      <w:pPr>
        <w:pStyle w:val="Heading1"/>
        <w:rPr>
          <w:rFonts w:asciiTheme="minorHAnsi" w:eastAsia="Times New Roman" w:hAnsiTheme="minorHAnsi" w:cstheme="minorHAnsi"/>
        </w:rPr>
      </w:pPr>
      <w:r w:rsidRPr="00FE12C8">
        <w:rPr>
          <w:rFonts w:asciiTheme="minorHAnsi" w:eastAsia="Times New Roman" w:hAnsiTheme="minorHAnsi" w:cstheme="minorHAnsi"/>
        </w:rPr>
        <w:t>Customer needs </w:t>
      </w:r>
    </w:p>
    <w:p w14:paraId="3DEB0F50" w14:textId="5D54927C" w:rsidR="00FD1FA3" w:rsidRPr="00FE12C8" w:rsidRDefault="006010AB" w:rsidP="00FD1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Existing developers are versed in</w:t>
      </w:r>
      <w:r w:rsidR="004548A8" w:rsidRPr="00FE12C8">
        <w:rPr>
          <w:rFonts w:eastAsia="Times New Roman" w:cstheme="minorHAnsi"/>
          <w:color w:val="000000"/>
        </w:rPr>
        <w:t xml:space="preserve"> C#</w:t>
      </w:r>
      <w:r w:rsidR="006735EA" w:rsidRPr="00FE12C8">
        <w:rPr>
          <w:rFonts w:eastAsia="Times New Roman" w:cstheme="minorHAnsi"/>
          <w:color w:val="000000"/>
        </w:rPr>
        <w:t>, JavaScript,</w:t>
      </w:r>
      <w:r w:rsidR="004548A8" w:rsidRPr="00FE12C8">
        <w:rPr>
          <w:rFonts w:eastAsia="Times New Roman" w:cstheme="minorHAnsi"/>
          <w:color w:val="000000"/>
        </w:rPr>
        <w:t xml:space="preserve"> an</w:t>
      </w:r>
      <w:r>
        <w:rPr>
          <w:rFonts w:eastAsia="Times New Roman" w:cstheme="minorHAnsi"/>
          <w:color w:val="000000"/>
        </w:rPr>
        <w:t>d</w:t>
      </w:r>
      <w:r w:rsidR="004548A8" w:rsidRPr="00FE12C8">
        <w:rPr>
          <w:rFonts w:eastAsia="Times New Roman" w:cstheme="minorHAnsi"/>
          <w:color w:val="000000"/>
        </w:rPr>
        <w:t xml:space="preserve"> Python </w:t>
      </w:r>
      <w:r>
        <w:rPr>
          <w:rFonts w:eastAsia="Times New Roman" w:cstheme="minorHAnsi"/>
          <w:color w:val="000000"/>
        </w:rPr>
        <w:t>languages</w:t>
      </w:r>
      <w:r w:rsidR="004548A8" w:rsidRPr="00FE12C8">
        <w:rPr>
          <w:rFonts w:eastAsia="Times New Roman" w:cstheme="minorHAnsi"/>
          <w:color w:val="000000"/>
        </w:rPr>
        <w:t>.</w:t>
      </w:r>
      <w:r>
        <w:rPr>
          <w:rFonts w:eastAsia="Times New Roman" w:cstheme="minorHAnsi"/>
          <w:color w:val="000000"/>
        </w:rPr>
        <w:t xml:space="preserve"> The solution should be implemented using one or more of these languages.</w:t>
      </w:r>
    </w:p>
    <w:p w14:paraId="614664B9" w14:textId="5606FF48" w:rsidR="004548A8" w:rsidRDefault="004548A8" w:rsidP="00FD1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/>
        </w:rPr>
        <w:t xml:space="preserve">Contoso Suites </w:t>
      </w:r>
      <w:r w:rsidR="006010AB">
        <w:rPr>
          <w:rFonts w:eastAsia="Times New Roman" w:cstheme="minorHAnsi"/>
          <w:color w:val="000000"/>
        </w:rPr>
        <w:t>would like to enhance the</w:t>
      </w:r>
      <w:r w:rsidR="00EF5F90" w:rsidRPr="00FE12C8">
        <w:rPr>
          <w:rFonts w:eastAsia="Times New Roman" w:cstheme="minorHAnsi"/>
          <w:color w:val="000000"/>
        </w:rPr>
        <w:t xml:space="preserve"> </w:t>
      </w:r>
      <w:r w:rsidR="00D90F2B">
        <w:rPr>
          <w:rFonts w:eastAsia="Times New Roman" w:cstheme="minorHAnsi"/>
          <w:color w:val="000000"/>
        </w:rPr>
        <w:t>l</w:t>
      </w:r>
      <w:r w:rsidR="00EF5F90" w:rsidRPr="00FE12C8">
        <w:rPr>
          <w:rFonts w:eastAsia="Times New Roman" w:cstheme="minorHAnsi"/>
          <w:color w:val="000000"/>
        </w:rPr>
        <w:t xml:space="preserve">arge </w:t>
      </w:r>
      <w:r w:rsidR="00D90F2B">
        <w:rPr>
          <w:rFonts w:eastAsia="Times New Roman" w:cstheme="minorHAnsi"/>
          <w:color w:val="000000"/>
        </w:rPr>
        <w:t>l</w:t>
      </w:r>
      <w:r w:rsidR="00EF5F90" w:rsidRPr="00FE12C8">
        <w:rPr>
          <w:rFonts w:eastAsia="Times New Roman" w:cstheme="minorHAnsi"/>
          <w:color w:val="000000"/>
        </w:rPr>
        <w:t xml:space="preserve">anguage </w:t>
      </w:r>
      <w:r w:rsidR="00D90F2B">
        <w:rPr>
          <w:rFonts w:eastAsia="Times New Roman" w:cstheme="minorHAnsi"/>
          <w:color w:val="000000"/>
        </w:rPr>
        <w:t>m</w:t>
      </w:r>
      <w:r w:rsidR="00EF5F90" w:rsidRPr="00FE12C8">
        <w:rPr>
          <w:rFonts w:eastAsia="Times New Roman" w:cstheme="minorHAnsi"/>
          <w:color w:val="000000"/>
        </w:rPr>
        <w:t xml:space="preserve">odel </w:t>
      </w:r>
      <w:r w:rsidR="006010AB">
        <w:rPr>
          <w:rFonts w:eastAsia="Times New Roman" w:cstheme="minorHAnsi"/>
          <w:color w:val="000000"/>
        </w:rPr>
        <w:t>responses by providing</w:t>
      </w:r>
      <w:r w:rsidR="00EF5F90" w:rsidRPr="00FE12C8">
        <w:rPr>
          <w:rFonts w:eastAsia="Times New Roman" w:cstheme="minorHAnsi"/>
          <w:color w:val="000000"/>
        </w:rPr>
        <w:t xml:space="preserve"> </w:t>
      </w:r>
      <w:r w:rsidR="006010AB">
        <w:rPr>
          <w:rFonts w:eastAsia="Times New Roman" w:cstheme="minorHAnsi"/>
          <w:color w:val="000000"/>
        </w:rPr>
        <w:t>private internal data.</w:t>
      </w:r>
    </w:p>
    <w:p w14:paraId="68231B5A" w14:textId="38064923" w:rsidR="006010AB" w:rsidRDefault="006010AB" w:rsidP="00FD1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solution needs to respond promptly due to the real-time nature of a customer call.</w:t>
      </w:r>
    </w:p>
    <w:p w14:paraId="362AB881" w14:textId="66C13A68" w:rsidR="006010AB" w:rsidRDefault="006010AB" w:rsidP="00FD1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 solution must </w:t>
      </w:r>
      <w:r w:rsidR="003A451E">
        <w:rPr>
          <w:rFonts w:eastAsia="Times New Roman" w:cstheme="minorHAnsi"/>
          <w:color w:val="000000"/>
        </w:rPr>
        <w:t>ensure the agent doesn’t need to leave the</w:t>
      </w:r>
      <w:r>
        <w:rPr>
          <w:rFonts w:eastAsia="Times New Roman" w:cstheme="minorHAnsi"/>
          <w:color w:val="000000"/>
        </w:rPr>
        <w:t xml:space="preserve"> Customer Service Agent Web interface to access</w:t>
      </w:r>
      <w:r w:rsidR="00D90F2B">
        <w:rPr>
          <w:rFonts w:eastAsia="Times New Roman" w:cstheme="minorHAnsi"/>
          <w:color w:val="000000"/>
        </w:rPr>
        <w:t xml:space="preserve"> data from an</w:t>
      </w:r>
      <w:r>
        <w:rPr>
          <w:rFonts w:eastAsia="Times New Roman" w:cstheme="minorHAnsi"/>
          <w:color w:val="000000"/>
        </w:rPr>
        <w:t xml:space="preserve"> external system.</w:t>
      </w:r>
    </w:p>
    <w:p w14:paraId="4876E333" w14:textId="5BB04B49" w:rsidR="003A451E" w:rsidRDefault="003A451E" w:rsidP="39FB7151">
      <w:pPr>
        <w:numPr>
          <w:ilvl w:val="0"/>
          <w:numId w:val="3"/>
        </w:numPr>
        <w:spacing w:beforeAutospacing="1" w:afterAutospacing="1" w:line="240" w:lineRule="auto"/>
        <w:rPr>
          <w:rFonts w:eastAsia="Times New Roman"/>
          <w:color w:val="000000" w:themeColor="text1"/>
        </w:rPr>
      </w:pPr>
      <w:r w:rsidRPr="39FB7151">
        <w:rPr>
          <w:rFonts w:eastAsia="Times New Roman"/>
          <w:color w:val="000000" w:themeColor="text1"/>
        </w:rPr>
        <w:t>Upon completion of a customer call, the conversation should be summarized automatically and sent to the CIS application.</w:t>
      </w:r>
    </w:p>
    <w:p w14:paraId="149FA4B2" w14:textId="0E1FCF36" w:rsidR="02956B14" w:rsidRDefault="02956B14" w:rsidP="39FB7151">
      <w:pPr>
        <w:numPr>
          <w:ilvl w:val="0"/>
          <w:numId w:val="3"/>
        </w:numPr>
        <w:spacing w:beforeAutospacing="1" w:afterAutospacing="1" w:line="240" w:lineRule="auto"/>
        <w:rPr>
          <w:rFonts w:eastAsia="Times New Roman"/>
          <w:color w:val="000000" w:themeColor="text1"/>
        </w:rPr>
      </w:pPr>
      <w:r w:rsidRPr="39FB7151">
        <w:rPr>
          <w:rFonts w:eastAsia="Times New Roman"/>
          <w:color w:val="000000" w:themeColor="text1"/>
        </w:rPr>
        <w:t>The large language model needs to be able to answer natural language questions about the call.</w:t>
      </w:r>
    </w:p>
    <w:p w14:paraId="7DB75763" w14:textId="63A25225" w:rsidR="00FD1FA3" w:rsidRPr="00FE12C8" w:rsidRDefault="00FD1FA3" w:rsidP="00FD1FA3">
      <w:pPr>
        <w:pStyle w:val="Heading1"/>
        <w:rPr>
          <w:rFonts w:asciiTheme="minorHAnsi" w:eastAsia="Times New Roman" w:hAnsiTheme="minorHAnsi" w:cstheme="minorHAnsi"/>
        </w:rPr>
      </w:pPr>
      <w:r w:rsidRPr="00FE12C8">
        <w:rPr>
          <w:rFonts w:asciiTheme="minorHAnsi" w:eastAsia="Times New Roman" w:hAnsiTheme="minorHAnsi" w:cstheme="minorHAnsi"/>
        </w:rPr>
        <w:lastRenderedPageBreak/>
        <w:t>Customer objections</w:t>
      </w:r>
    </w:p>
    <w:p w14:paraId="2E30B8FC" w14:textId="3DAEF29E" w:rsidR="006735EA" w:rsidRPr="00FE12C8" w:rsidRDefault="006735EA" w:rsidP="006735EA">
      <w:pPr>
        <w:pStyle w:val="ListParagraph"/>
        <w:numPr>
          <w:ilvl w:val="0"/>
          <w:numId w:val="8"/>
        </w:numPr>
        <w:rPr>
          <w:rFonts w:cstheme="minorHAnsi"/>
        </w:rPr>
      </w:pPr>
      <w:r w:rsidRPr="00FE12C8">
        <w:rPr>
          <w:rFonts w:cstheme="minorHAnsi"/>
        </w:rPr>
        <w:t xml:space="preserve">Contoso Suites has </w:t>
      </w:r>
      <w:r w:rsidR="00D90F2B">
        <w:rPr>
          <w:rFonts w:cstheme="minorHAnsi"/>
        </w:rPr>
        <w:t>an extensive</w:t>
      </w:r>
      <w:r w:rsidRPr="00FE12C8">
        <w:rPr>
          <w:rFonts w:cstheme="minorHAnsi"/>
        </w:rPr>
        <w:t xml:space="preserve"> collection of frequently asked questions and their answers in their internal FAQ system. Large </w:t>
      </w:r>
      <w:r w:rsidR="00D90F2B">
        <w:rPr>
          <w:rFonts w:cstheme="minorHAnsi"/>
        </w:rPr>
        <w:t>l</w:t>
      </w:r>
      <w:r w:rsidRPr="00FE12C8">
        <w:rPr>
          <w:rFonts w:cstheme="minorHAnsi"/>
        </w:rPr>
        <w:t xml:space="preserve">anguage </w:t>
      </w:r>
      <w:r w:rsidR="00D90F2B">
        <w:rPr>
          <w:rFonts w:cstheme="minorHAnsi"/>
        </w:rPr>
        <w:t>m</w:t>
      </w:r>
      <w:r w:rsidRPr="00FE12C8">
        <w:rPr>
          <w:rFonts w:cstheme="minorHAnsi"/>
        </w:rPr>
        <w:t>odels do not have this information as it is private. Can we combine public and private information into the same model</w:t>
      </w:r>
      <w:r w:rsidR="00EB4171" w:rsidRPr="00FE12C8">
        <w:rPr>
          <w:rFonts w:cstheme="minorHAnsi"/>
        </w:rPr>
        <w:t xml:space="preserve"> easily</w:t>
      </w:r>
      <w:r w:rsidRPr="00FE12C8">
        <w:rPr>
          <w:rFonts w:cstheme="minorHAnsi"/>
        </w:rPr>
        <w:t>?</w:t>
      </w:r>
    </w:p>
    <w:p w14:paraId="20660424" w14:textId="268D4C26" w:rsidR="006735EA" w:rsidRPr="00FE12C8" w:rsidRDefault="00EB4171" w:rsidP="006735EA">
      <w:pPr>
        <w:pStyle w:val="ListParagraph"/>
        <w:numPr>
          <w:ilvl w:val="0"/>
          <w:numId w:val="8"/>
        </w:numPr>
        <w:rPr>
          <w:rFonts w:cstheme="minorHAnsi"/>
        </w:rPr>
      </w:pPr>
      <w:r w:rsidRPr="00FE12C8">
        <w:rPr>
          <w:rFonts w:cstheme="minorHAnsi"/>
        </w:rPr>
        <w:t>Contoso Suites already has automated common actions using APIs</w:t>
      </w:r>
      <w:r w:rsidR="00692593" w:rsidRPr="00FE12C8">
        <w:rPr>
          <w:rFonts w:cstheme="minorHAnsi"/>
        </w:rPr>
        <w:t xml:space="preserve"> implemented atop various internal systems</w:t>
      </w:r>
      <w:r w:rsidRPr="00FE12C8">
        <w:rPr>
          <w:rFonts w:cstheme="minorHAnsi"/>
        </w:rPr>
        <w:t xml:space="preserve">. These actions are things like customer lookup and room availability checks. The solution </w:t>
      </w:r>
      <w:r w:rsidR="00692593" w:rsidRPr="00FE12C8">
        <w:rPr>
          <w:rFonts w:cstheme="minorHAnsi"/>
        </w:rPr>
        <w:t>must</w:t>
      </w:r>
      <w:r w:rsidRPr="00FE12C8">
        <w:rPr>
          <w:rFonts w:cstheme="minorHAnsi"/>
        </w:rPr>
        <w:t xml:space="preserve"> identify when these actions </w:t>
      </w:r>
      <w:r w:rsidR="00692593" w:rsidRPr="00FE12C8">
        <w:rPr>
          <w:rFonts w:cstheme="minorHAnsi"/>
        </w:rPr>
        <w:t>are needed</w:t>
      </w:r>
      <w:r w:rsidRPr="00FE12C8">
        <w:rPr>
          <w:rFonts w:cstheme="minorHAnsi"/>
        </w:rPr>
        <w:t xml:space="preserve"> based on the incoming call transcript</w:t>
      </w:r>
      <w:r w:rsidR="00D90F2B">
        <w:rPr>
          <w:rFonts w:cstheme="minorHAnsi"/>
        </w:rPr>
        <w:t>, execute the action,</w:t>
      </w:r>
      <w:r w:rsidRPr="00FE12C8">
        <w:rPr>
          <w:rFonts w:cstheme="minorHAnsi"/>
        </w:rPr>
        <w:t xml:space="preserve"> and </w:t>
      </w:r>
      <w:r w:rsidR="00D90F2B">
        <w:rPr>
          <w:rFonts w:cstheme="minorHAnsi"/>
        </w:rPr>
        <w:t xml:space="preserve">display </w:t>
      </w:r>
      <w:r w:rsidRPr="00FE12C8">
        <w:rPr>
          <w:rFonts w:cstheme="minorHAnsi"/>
        </w:rPr>
        <w:t>the return</w:t>
      </w:r>
      <w:r w:rsidR="00692593" w:rsidRPr="00FE12C8">
        <w:rPr>
          <w:rFonts w:cstheme="minorHAnsi"/>
        </w:rPr>
        <w:t xml:space="preserve"> values</w:t>
      </w:r>
      <w:r w:rsidRPr="00FE12C8">
        <w:rPr>
          <w:rFonts w:cstheme="minorHAnsi"/>
        </w:rPr>
        <w:t xml:space="preserve"> </w:t>
      </w:r>
      <w:r w:rsidR="00692593" w:rsidRPr="00FE12C8">
        <w:rPr>
          <w:rFonts w:cstheme="minorHAnsi"/>
        </w:rPr>
        <w:t xml:space="preserve">as a formatted script </w:t>
      </w:r>
      <w:r w:rsidR="00D90F2B">
        <w:rPr>
          <w:rFonts w:cstheme="minorHAnsi"/>
        </w:rPr>
        <w:t>for the Customer Service Agent</w:t>
      </w:r>
      <w:r w:rsidR="009D2829">
        <w:rPr>
          <w:rFonts w:cstheme="minorHAnsi"/>
        </w:rPr>
        <w:t xml:space="preserve"> within the Customer Service Agent Web application. </w:t>
      </w:r>
      <w:r w:rsidRPr="00FE12C8">
        <w:rPr>
          <w:rFonts w:cstheme="minorHAnsi"/>
        </w:rPr>
        <w:t>Is this possible?</w:t>
      </w:r>
      <w:r w:rsidR="00D9475C" w:rsidRPr="00FE12C8">
        <w:rPr>
          <w:rFonts w:cstheme="minorHAnsi"/>
        </w:rPr>
        <w:t xml:space="preserve"> Currently, Customer Service Agents </w:t>
      </w:r>
      <w:r w:rsidR="009D2829">
        <w:rPr>
          <w:rFonts w:cstheme="minorHAnsi"/>
        </w:rPr>
        <w:t>access</w:t>
      </w:r>
      <w:r w:rsidR="00D9475C" w:rsidRPr="00FE12C8">
        <w:rPr>
          <w:rFonts w:cstheme="minorHAnsi"/>
        </w:rPr>
        <w:t xml:space="preserve"> multiple web applications to retrieve information.</w:t>
      </w:r>
    </w:p>
    <w:p w14:paraId="0275FBBD" w14:textId="1F2BBF3C" w:rsidR="00692593" w:rsidRPr="00FE12C8" w:rsidRDefault="004C7BC2" w:rsidP="006735EA">
      <w:pPr>
        <w:pStyle w:val="ListParagraph"/>
        <w:numPr>
          <w:ilvl w:val="0"/>
          <w:numId w:val="8"/>
        </w:numPr>
        <w:rPr>
          <w:rFonts w:cstheme="minorHAnsi"/>
        </w:rPr>
      </w:pPr>
      <w:r w:rsidRPr="00FE12C8">
        <w:rPr>
          <w:rFonts w:cstheme="minorHAnsi"/>
        </w:rPr>
        <w:t>Contoso Suites would like to leverage historical transcripts to improve the customer service agent cues</w:t>
      </w:r>
      <w:r w:rsidR="0026050A" w:rsidRPr="00FE12C8">
        <w:rPr>
          <w:rFonts w:cstheme="minorHAnsi"/>
        </w:rPr>
        <w:t xml:space="preserve"> that</w:t>
      </w:r>
      <w:r w:rsidRPr="00FE12C8">
        <w:rPr>
          <w:rFonts w:cstheme="minorHAnsi"/>
        </w:rPr>
        <w:t xml:space="preserve"> the </w:t>
      </w:r>
      <w:r w:rsidR="009D2829">
        <w:rPr>
          <w:rFonts w:cstheme="minorHAnsi"/>
        </w:rPr>
        <w:t>l</w:t>
      </w:r>
      <w:r w:rsidRPr="00FE12C8">
        <w:rPr>
          <w:rFonts w:cstheme="minorHAnsi"/>
        </w:rPr>
        <w:t xml:space="preserve">arge </w:t>
      </w:r>
      <w:r w:rsidR="009D2829">
        <w:rPr>
          <w:rFonts w:cstheme="minorHAnsi"/>
        </w:rPr>
        <w:t>l</w:t>
      </w:r>
      <w:r w:rsidRPr="00FE12C8">
        <w:rPr>
          <w:rFonts w:cstheme="minorHAnsi"/>
        </w:rPr>
        <w:t xml:space="preserve">anguage </w:t>
      </w:r>
      <w:r w:rsidR="009D2829">
        <w:rPr>
          <w:rFonts w:cstheme="minorHAnsi"/>
        </w:rPr>
        <w:t>m</w:t>
      </w:r>
      <w:r w:rsidRPr="00FE12C8">
        <w:rPr>
          <w:rFonts w:cstheme="minorHAnsi"/>
        </w:rPr>
        <w:t>odel delivers to the agents in the web application. How can this be accomplished?</w:t>
      </w:r>
    </w:p>
    <w:p w14:paraId="1BAEF768" w14:textId="6006B38A" w:rsidR="4500DEA2" w:rsidRPr="00FE12C8" w:rsidRDefault="4A6D5FEC" w:rsidP="007F7F4C">
      <w:pPr>
        <w:pStyle w:val="Heading1"/>
        <w:rPr>
          <w:rFonts w:asciiTheme="minorHAnsi" w:hAnsiTheme="minorHAnsi" w:cstheme="minorHAnsi"/>
        </w:rPr>
      </w:pPr>
      <w:r w:rsidRPr="00FE12C8">
        <w:rPr>
          <w:rFonts w:asciiTheme="minorHAnsi" w:eastAsia="Times New Roman" w:hAnsiTheme="minorHAnsi" w:cstheme="minorHAnsi"/>
        </w:rPr>
        <w:t>Current state</w:t>
      </w:r>
    </w:p>
    <w:p w14:paraId="03F3CD3A" w14:textId="265973C4" w:rsidR="4A6D5FEC" w:rsidRPr="00FE12C8" w:rsidRDefault="00940F53" w:rsidP="1AF49BDB">
      <w:pPr>
        <w:spacing w:beforeAutospacing="1" w:afterAutospacing="1" w:line="240" w:lineRule="auto"/>
        <w:rPr>
          <w:rFonts w:cstheme="minorHAnsi"/>
        </w:rPr>
      </w:pPr>
      <w:r w:rsidRPr="00FE12C8">
        <w:rPr>
          <w:rFonts w:cstheme="minorHAnsi"/>
          <w:noProof/>
        </w:rPr>
        <w:drawing>
          <wp:inline distT="0" distB="0" distL="0" distR="0" wp14:anchorId="50BAE54B" wp14:editId="07D92AB2">
            <wp:extent cx="5943600" cy="2551430"/>
            <wp:effectExtent l="0" t="0" r="0" b="1270"/>
            <wp:docPr id="156942768" name="Picture 156942768" descr="A diagram of a customer service agent web application architecture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2768" name="Picture 1" descr="A diagram of a customer service agent web application architecture.&#10;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A787" w14:textId="77777777" w:rsidR="00827283" w:rsidRPr="00FE12C8" w:rsidRDefault="00827283">
      <w:pPr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/>
        </w:rPr>
        <w:br w:type="page"/>
      </w:r>
    </w:p>
    <w:p w14:paraId="38CC2E7A" w14:textId="09624D38" w:rsidR="00827283" w:rsidRPr="00FE12C8" w:rsidRDefault="00827283" w:rsidP="00827283">
      <w:pPr>
        <w:pStyle w:val="Title"/>
        <w:rPr>
          <w:rFonts w:asciiTheme="minorHAnsi" w:eastAsia="Times New Roman" w:hAnsiTheme="minorHAnsi" w:cstheme="minorHAnsi"/>
        </w:rPr>
      </w:pPr>
      <w:r w:rsidRPr="00FE12C8">
        <w:rPr>
          <w:rFonts w:asciiTheme="minorHAnsi" w:eastAsia="Times New Roman" w:hAnsiTheme="minorHAnsi" w:cstheme="minorHAnsi"/>
        </w:rPr>
        <w:lastRenderedPageBreak/>
        <w:t>Complex scenario hands-on-lab</w:t>
      </w:r>
    </w:p>
    <w:p w14:paraId="1D2717F9" w14:textId="77777777" w:rsidR="00827283" w:rsidRPr="00FE12C8" w:rsidRDefault="00827283" w:rsidP="00827283">
      <w:pPr>
        <w:pStyle w:val="Heading1"/>
        <w:rPr>
          <w:rFonts w:asciiTheme="minorHAnsi" w:hAnsiTheme="minorHAnsi" w:cstheme="minorHAnsi"/>
        </w:rPr>
      </w:pPr>
      <w:r w:rsidRPr="00FE12C8">
        <w:rPr>
          <w:rFonts w:asciiTheme="minorHAnsi" w:hAnsiTheme="minorHAnsi" w:cstheme="minorHAnsi"/>
        </w:rPr>
        <w:t>Description:</w:t>
      </w:r>
    </w:p>
    <w:p w14:paraId="6C49F01C" w14:textId="76653CC6" w:rsidR="001018C5" w:rsidRPr="00850273" w:rsidRDefault="001018C5" w:rsidP="39FB7151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hAnsiTheme="minorHAnsi" w:cstheme="minorBidi"/>
          <w:color w:val="000000"/>
          <w:sz w:val="22"/>
          <w:szCs w:val="22"/>
        </w:rPr>
      </w:pPr>
      <w:r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Contoso Suites </w:t>
      </w:r>
      <w:r w:rsidR="00D57DC5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wants to integrate Azure OpenAI functionality into their Customer Service Agent Web application.  They wish to </w:t>
      </w:r>
      <w:r w:rsidR="00FE12C8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use real-time incoming call audio as prompts </w:t>
      </w:r>
      <w:r w:rsidR="00850273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>for</w:t>
      </w:r>
      <w:r w:rsidR="00FE12C8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a </w:t>
      </w:r>
      <w:r w:rsidR="00712CB1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custom </w:t>
      </w:r>
      <w:r w:rsidR="00FE12C8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large language model </w:t>
      </w:r>
      <w:r w:rsidR="00712CB1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>enhanced with the</w:t>
      </w:r>
      <w:r w:rsidR="00FE12C8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712CB1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>internal</w:t>
      </w:r>
      <w:r w:rsidR="00FE12C8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FAQ system knowledge base</w:t>
      </w:r>
      <w:r w:rsidR="00226214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data</w:t>
      </w:r>
      <w:r w:rsidR="00FE12C8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. The model should provide timely cues to the Customer Service Agent based on the customer's questions and be on the lookout for prompts that </w:t>
      </w:r>
      <w:r w:rsidR="00FE12C8" w:rsidRPr="39FB7151">
        <w:rPr>
          <w:rFonts w:asciiTheme="minorHAnsi" w:hAnsiTheme="minorHAnsi" w:cstheme="minorBidi"/>
          <w:sz w:val="22"/>
          <w:szCs w:val="22"/>
        </w:rPr>
        <w:t>indicate a common action, such as account lookup or checking room availability</w:t>
      </w:r>
      <w:r w:rsidR="00850273" w:rsidRPr="39FB7151">
        <w:rPr>
          <w:rFonts w:asciiTheme="minorHAnsi" w:hAnsiTheme="minorHAnsi" w:cstheme="minorBidi"/>
          <w:sz w:val="22"/>
          <w:szCs w:val="22"/>
        </w:rPr>
        <w:t xml:space="preserve">, and execute those actions accordingly. </w:t>
      </w:r>
      <w:r w:rsidR="3BCC5112" w:rsidRPr="39FB7151">
        <w:rPr>
          <w:rFonts w:asciiTheme="minorHAnsi" w:hAnsiTheme="minorHAnsi" w:cstheme="minorBidi"/>
          <w:sz w:val="22"/>
          <w:szCs w:val="22"/>
        </w:rPr>
        <w:t xml:space="preserve">During the call, the agent needs to be able ask natural language questions about the call and receive context-aware responses. </w:t>
      </w:r>
      <w:r w:rsidR="00850273" w:rsidRPr="39FB7151">
        <w:rPr>
          <w:rFonts w:asciiTheme="minorHAnsi" w:hAnsiTheme="minorHAnsi" w:cstheme="minorBidi"/>
          <w:sz w:val="22"/>
          <w:szCs w:val="22"/>
        </w:rPr>
        <w:t>Upon completion of a call, the details of the call should be summarized by the large language model and sent to the CIS system.</w:t>
      </w:r>
    </w:p>
    <w:p w14:paraId="6DD277A2" w14:textId="425322AB" w:rsidR="001018C5" w:rsidRPr="00FE12C8" w:rsidRDefault="001018C5" w:rsidP="008272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1724DCA" w14:textId="5100F561" w:rsidR="00827283" w:rsidRPr="00FE12C8" w:rsidRDefault="001018C5" w:rsidP="008272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12C8">
        <w:rPr>
          <w:rFonts w:asciiTheme="minorHAnsi" w:hAnsiTheme="minorHAnsi" w:cstheme="minorHAnsi"/>
          <w:color w:val="000000"/>
          <w:sz w:val="22"/>
          <w:szCs w:val="22"/>
        </w:rPr>
        <w:t xml:space="preserve">At the end of this lab, you will be better able to </w:t>
      </w:r>
      <w:r w:rsidR="00F17ACB">
        <w:rPr>
          <w:rFonts w:asciiTheme="minorHAnsi" w:hAnsiTheme="minorHAnsi" w:cstheme="minorHAnsi"/>
          <w:color w:val="000000"/>
          <w:sz w:val="22"/>
          <w:szCs w:val="22"/>
        </w:rPr>
        <w:t>customize ChatGPT responses by augmenting the model with private internal data</w:t>
      </w:r>
      <w:r w:rsidR="00542163">
        <w:rPr>
          <w:rFonts w:asciiTheme="minorHAnsi" w:hAnsiTheme="minorHAnsi" w:cstheme="minorHAnsi"/>
          <w:color w:val="000000"/>
          <w:sz w:val="22"/>
          <w:szCs w:val="22"/>
        </w:rPr>
        <w:t xml:space="preserve"> and automating the execution of external function calls to perform actions such as data retrieval. Furthermore, you will learn to integrate real-time speech-to-text functionality using Azure </w:t>
      </w:r>
      <w:r w:rsidR="009D2829">
        <w:rPr>
          <w:rFonts w:asciiTheme="minorHAnsi" w:hAnsiTheme="minorHAnsi" w:cstheme="minorHAnsi"/>
          <w:color w:val="000000"/>
          <w:sz w:val="22"/>
          <w:szCs w:val="22"/>
        </w:rPr>
        <w:t>AI</w:t>
      </w:r>
      <w:r w:rsidR="00542163">
        <w:rPr>
          <w:rFonts w:asciiTheme="minorHAnsi" w:hAnsiTheme="minorHAnsi" w:cstheme="minorHAnsi"/>
          <w:color w:val="000000"/>
          <w:sz w:val="22"/>
          <w:szCs w:val="22"/>
        </w:rPr>
        <w:t xml:space="preserve"> Services Speech </w:t>
      </w:r>
      <w:r w:rsidR="009D2829">
        <w:rPr>
          <w:rFonts w:asciiTheme="minorHAnsi" w:hAnsiTheme="minorHAnsi" w:cstheme="minorHAnsi"/>
          <w:color w:val="000000"/>
          <w:sz w:val="22"/>
          <w:szCs w:val="22"/>
        </w:rPr>
        <w:t xml:space="preserve">service </w:t>
      </w:r>
      <w:r w:rsidR="00542163">
        <w:rPr>
          <w:rFonts w:asciiTheme="minorHAnsi" w:hAnsiTheme="minorHAnsi" w:cstheme="minorHAnsi"/>
          <w:color w:val="000000"/>
          <w:sz w:val="22"/>
          <w:szCs w:val="22"/>
        </w:rPr>
        <w:t>and use this data as prompts into the customized large language model. Finally, leverage the text summarization capabilities of Azure OpenAI to summarize the call transcript quickly.</w:t>
      </w:r>
    </w:p>
    <w:p w14:paraId="7080318C" w14:textId="49A9FDE6" w:rsidR="00827283" w:rsidRPr="00FE12C8" w:rsidRDefault="00827283" w:rsidP="00827283">
      <w:pPr>
        <w:pStyle w:val="Heading1"/>
        <w:rPr>
          <w:rFonts w:asciiTheme="minorHAnsi" w:eastAsia="Times New Roman" w:hAnsiTheme="minorHAnsi" w:cstheme="minorHAnsi"/>
        </w:rPr>
      </w:pPr>
      <w:r w:rsidRPr="00FE12C8">
        <w:rPr>
          <w:rFonts w:asciiTheme="minorHAnsi" w:eastAsia="Times New Roman" w:hAnsiTheme="minorHAnsi" w:cstheme="minorHAnsi"/>
        </w:rPr>
        <w:t>Lab outline:</w:t>
      </w:r>
    </w:p>
    <w:p w14:paraId="068601B5" w14:textId="6AA0068D" w:rsidR="00827283" w:rsidRPr="00FE12C8" w:rsidRDefault="00226214" w:rsidP="008272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Create a Customer Service Agent virtual assistant with Azure </w:t>
      </w:r>
      <w:r w:rsidR="009D2829">
        <w:rPr>
          <w:rFonts w:eastAsia="Times New Roman" w:cstheme="minorHAnsi"/>
          <w:color w:val="000000"/>
        </w:rPr>
        <w:t>AI</w:t>
      </w:r>
      <w:r>
        <w:rPr>
          <w:rFonts w:eastAsia="Times New Roman" w:cstheme="minorHAnsi"/>
          <w:color w:val="000000"/>
        </w:rPr>
        <w:t xml:space="preserve"> Services and Azure OpenAI</w:t>
      </w:r>
      <w:r w:rsidR="009D2829">
        <w:rPr>
          <w:rFonts w:eastAsia="Times New Roman" w:cstheme="minorHAnsi"/>
          <w:color w:val="000000"/>
        </w:rPr>
        <w:t xml:space="preserve"> Services</w:t>
      </w:r>
    </w:p>
    <w:p w14:paraId="5DFC1E2C" w14:textId="77777777" w:rsidR="00827283" w:rsidRPr="00FE12C8" w:rsidRDefault="005D777A" w:rsidP="008272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hyperlink r:id="rId10" w:anchor="abstract-and-learning-objectives" w:history="1">
        <w:r w:rsidR="00827283" w:rsidRPr="00FE12C8">
          <w:rPr>
            <w:rFonts w:eastAsia="Times New Roman" w:cstheme="minorHAnsi"/>
            <w:color w:val="000000"/>
          </w:rPr>
          <w:t>Abstract and learning objectives</w:t>
        </w:r>
      </w:hyperlink>
    </w:p>
    <w:p w14:paraId="2C1E63C5" w14:textId="77777777" w:rsidR="00827283" w:rsidRPr="00FE12C8" w:rsidRDefault="005D777A" w:rsidP="0082728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11" w:anchor="overview" w:history="1">
        <w:r w:rsidR="00827283" w:rsidRPr="00FE12C8">
          <w:rPr>
            <w:rFonts w:eastAsia="Times New Roman" w:cstheme="minorHAnsi"/>
            <w:color w:val="000000"/>
          </w:rPr>
          <w:t>Overview</w:t>
        </w:r>
      </w:hyperlink>
    </w:p>
    <w:p w14:paraId="24E658BB" w14:textId="77777777" w:rsidR="00827283" w:rsidRPr="00FE12C8" w:rsidRDefault="005D777A" w:rsidP="0082728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12" w:anchor="solution-architecture" w:history="1">
        <w:r w:rsidR="00827283" w:rsidRPr="00FE12C8">
          <w:rPr>
            <w:rFonts w:eastAsia="Times New Roman" w:cstheme="minorHAnsi"/>
            <w:color w:val="000000"/>
          </w:rPr>
          <w:t>Solution architecture</w:t>
        </w:r>
      </w:hyperlink>
    </w:p>
    <w:p w14:paraId="33E6C172" w14:textId="77777777" w:rsidR="00827283" w:rsidRPr="00FE12C8" w:rsidRDefault="005D777A" w:rsidP="0082728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13" w:anchor="requirements" w:history="1">
        <w:r w:rsidR="00827283" w:rsidRPr="00FE12C8">
          <w:rPr>
            <w:rFonts w:eastAsia="Times New Roman" w:cstheme="minorHAnsi"/>
            <w:color w:val="000000"/>
          </w:rPr>
          <w:t>Requirements</w:t>
        </w:r>
      </w:hyperlink>
    </w:p>
    <w:p w14:paraId="3697FF24" w14:textId="77777777" w:rsidR="00827283" w:rsidRPr="00FE12C8" w:rsidRDefault="005D777A" w:rsidP="0082728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14" w:anchor="before-the-hands-on-lab" w:history="1">
        <w:r w:rsidR="00827283" w:rsidRPr="00FE12C8">
          <w:rPr>
            <w:rFonts w:eastAsia="Times New Roman" w:cstheme="minorHAnsi"/>
            <w:color w:val="000000"/>
          </w:rPr>
          <w:t>Before the hands-on lab</w:t>
        </w:r>
      </w:hyperlink>
    </w:p>
    <w:p w14:paraId="1F34A762" w14:textId="05B5CE88" w:rsidR="766900C1" w:rsidRPr="00FE12C8" w:rsidRDefault="766900C1" w:rsidP="7AD009B9">
      <w:pPr>
        <w:numPr>
          <w:ilvl w:val="1"/>
          <w:numId w:val="5"/>
        </w:numPr>
        <w:shd w:val="clear" w:color="auto" w:fill="FFFFFF" w:themeFill="background1"/>
        <w:spacing w:before="60" w:afterAutospacing="1" w:line="240" w:lineRule="auto"/>
        <w:rPr>
          <w:rFonts w:eastAsia="Times New Roman" w:cstheme="minorHAnsi"/>
          <w:color w:val="000000" w:themeColor="text1"/>
        </w:rPr>
      </w:pPr>
      <w:r w:rsidRPr="00FE12C8">
        <w:rPr>
          <w:rFonts w:eastAsia="Times New Roman" w:cstheme="minorHAnsi"/>
          <w:color w:val="000000" w:themeColor="text1"/>
        </w:rPr>
        <w:t xml:space="preserve">Exercise </w:t>
      </w:r>
      <w:r w:rsidR="007F7F4C" w:rsidRPr="00FE12C8">
        <w:rPr>
          <w:rFonts w:eastAsia="Times New Roman" w:cstheme="minorHAnsi"/>
          <w:color w:val="000000" w:themeColor="text1"/>
        </w:rPr>
        <w:t>1</w:t>
      </w:r>
      <w:r w:rsidRPr="00FE12C8">
        <w:rPr>
          <w:rFonts w:eastAsia="Times New Roman" w:cstheme="minorHAnsi"/>
          <w:color w:val="000000" w:themeColor="text1"/>
        </w:rPr>
        <w:t xml:space="preserve">:  </w:t>
      </w:r>
      <w:r w:rsidR="00712CB1">
        <w:rPr>
          <w:rFonts w:eastAsia="Times New Roman" w:cstheme="minorHAnsi"/>
          <w:color w:val="000000" w:themeColor="text1"/>
        </w:rPr>
        <w:t>Enhanc</w:t>
      </w:r>
      <w:r w:rsidR="00226214">
        <w:rPr>
          <w:rFonts w:eastAsia="Times New Roman" w:cstheme="minorHAnsi"/>
          <w:color w:val="000000" w:themeColor="text1"/>
        </w:rPr>
        <w:t>e the</w:t>
      </w:r>
      <w:r w:rsidR="00850273">
        <w:rPr>
          <w:rFonts w:eastAsia="Times New Roman" w:cstheme="minorHAnsi"/>
          <w:color w:val="000000" w:themeColor="text1"/>
        </w:rPr>
        <w:t xml:space="preserve"> </w:t>
      </w:r>
      <w:r w:rsidR="00226214">
        <w:rPr>
          <w:rFonts w:eastAsia="Times New Roman" w:cstheme="minorHAnsi"/>
          <w:color w:val="000000" w:themeColor="text1"/>
        </w:rPr>
        <w:t>ChatGPT</w:t>
      </w:r>
      <w:r w:rsidR="000727D9" w:rsidRPr="00FE12C8">
        <w:rPr>
          <w:rFonts w:eastAsia="Times New Roman" w:cstheme="minorHAnsi"/>
          <w:color w:val="000000" w:themeColor="text1"/>
        </w:rPr>
        <w:t xml:space="preserve"> model by adding internal FAQ </w:t>
      </w:r>
      <w:r w:rsidR="00226214">
        <w:rPr>
          <w:rFonts w:eastAsia="Times New Roman" w:cstheme="minorHAnsi"/>
          <w:color w:val="000000" w:themeColor="text1"/>
        </w:rPr>
        <w:t>data</w:t>
      </w:r>
    </w:p>
    <w:p w14:paraId="0A29BBCC" w14:textId="0E01369D" w:rsidR="766900C1" w:rsidRPr="00FE12C8" w:rsidRDefault="766900C1" w:rsidP="7AD009B9">
      <w:pPr>
        <w:numPr>
          <w:ilvl w:val="2"/>
          <w:numId w:val="5"/>
        </w:numPr>
        <w:shd w:val="clear" w:color="auto" w:fill="FFFFFF" w:themeFill="background1"/>
        <w:spacing w:before="60" w:afterAutospacing="1" w:line="240" w:lineRule="auto"/>
        <w:rPr>
          <w:rFonts w:eastAsia="Times New Roman" w:cstheme="minorHAnsi"/>
          <w:color w:val="000000" w:themeColor="text1"/>
        </w:rPr>
      </w:pPr>
      <w:r w:rsidRPr="00FE12C8">
        <w:rPr>
          <w:rFonts w:eastAsia="Times New Roman" w:cstheme="minorHAnsi"/>
          <w:color w:val="000000" w:themeColor="text1"/>
        </w:rPr>
        <w:t xml:space="preserve">Task 1: </w:t>
      </w:r>
      <w:r w:rsidR="00740372" w:rsidRPr="00FE12C8">
        <w:rPr>
          <w:rFonts w:eastAsia="Times New Roman" w:cstheme="minorHAnsi"/>
          <w:color w:val="000000" w:themeColor="text1"/>
        </w:rPr>
        <w:t>Prepare</w:t>
      </w:r>
      <w:r w:rsidR="000727D9" w:rsidRPr="00FE12C8">
        <w:rPr>
          <w:rFonts w:eastAsia="Times New Roman" w:cstheme="minorHAnsi"/>
          <w:color w:val="000000" w:themeColor="text1"/>
        </w:rPr>
        <w:t xml:space="preserve"> an</w:t>
      </w:r>
      <w:r w:rsidR="00740372" w:rsidRPr="00FE12C8">
        <w:rPr>
          <w:rFonts w:eastAsia="Times New Roman" w:cstheme="minorHAnsi"/>
          <w:color w:val="000000" w:themeColor="text1"/>
        </w:rPr>
        <w:t xml:space="preserve"> FAQ </w:t>
      </w:r>
      <w:r w:rsidR="000727D9" w:rsidRPr="00FE12C8">
        <w:rPr>
          <w:rFonts w:eastAsia="Times New Roman" w:cstheme="minorHAnsi"/>
          <w:color w:val="000000" w:themeColor="text1"/>
        </w:rPr>
        <w:t>dataset</w:t>
      </w:r>
      <w:r w:rsidR="00740372" w:rsidRPr="00FE12C8">
        <w:rPr>
          <w:rFonts w:eastAsia="Times New Roman" w:cstheme="minorHAnsi"/>
          <w:color w:val="000000" w:themeColor="text1"/>
        </w:rPr>
        <w:t xml:space="preserve"> to </w:t>
      </w:r>
      <w:r w:rsidR="00226214">
        <w:rPr>
          <w:rFonts w:eastAsia="Times New Roman" w:cstheme="minorHAnsi"/>
          <w:color w:val="000000" w:themeColor="text1"/>
        </w:rPr>
        <w:t>augment</w:t>
      </w:r>
      <w:r w:rsidR="00740372" w:rsidRPr="00FE12C8">
        <w:rPr>
          <w:rFonts w:eastAsia="Times New Roman" w:cstheme="minorHAnsi"/>
          <w:color w:val="000000" w:themeColor="text1"/>
        </w:rPr>
        <w:t xml:space="preserve"> the ChatGPT model</w:t>
      </w:r>
    </w:p>
    <w:p w14:paraId="47739EAD" w14:textId="307D7749" w:rsidR="00C85364" w:rsidRPr="00FE12C8" w:rsidRDefault="00C85364" w:rsidP="7AD009B9">
      <w:pPr>
        <w:numPr>
          <w:ilvl w:val="2"/>
          <w:numId w:val="5"/>
        </w:numPr>
        <w:shd w:val="clear" w:color="auto" w:fill="FFFFFF" w:themeFill="background1"/>
        <w:spacing w:before="60" w:afterAutospacing="1" w:line="240" w:lineRule="auto"/>
        <w:rPr>
          <w:rFonts w:eastAsia="Times New Roman" w:cstheme="minorHAnsi"/>
          <w:color w:val="000000" w:themeColor="text1"/>
        </w:rPr>
      </w:pPr>
      <w:r w:rsidRPr="00FE12C8">
        <w:rPr>
          <w:rFonts w:eastAsia="Times New Roman" w:cstheme="minorHAnsi"/>
          <w:color w:val="000000" w:themeColor="text1"/>
        </w:rPr>
        <w:t>Task 2: Add</w:t>
      </w:r>
      <w:r w:rsidR="00226214">
        <w:rPr>
          <w:rFonts w:eastAsia="Times New Roman" w:cstheme="minorHAnsi"/>
          <w:color w:val="000000" w:themeColor="text1"/>
        </w:rPr>
        <w:t xml:space="preserve"> the </w:t>
      </w:r>
      <w:r w:rsidRPr="00FE12C8">
        <w:rPr>
          <w:rFonts w:eastAsia="Times New Roman" w:cstheme="minorHAnsi"/>
          <w:color w:val="000000" w:themeColor="text1"/>
        </w:rPr>
        <w:t>FAQ data to Azure OpenAI</w:t>
      </w:r>
    </w:p>
    <w:p w14:paraId="2EAC8C99" w14:textId="3AD609B0" w:rsidR="766900C1" w:rsidRPr="00FE12C8" w:rsidRDefault="766900C1" w:rsidP="7AD009B9">
      <w:pPr>
        <w:numPr>
          <w:ilvl w:val="2"/>
          <w:numId w:val="5"/>
        </w:numPr>
        <w:shd w:val="clear" w:color="auto" w:fill="FFFFFF" w:themeFill="background1"/>
        <w:spacing w:before="60" w:afterAutospacing="1" w:line="240" w:lineRule="auto"/>
        <w:rPr>
          <w:rFonts w:eastAsia="Times New Roman" w:cstheme="minorHAnsi"/>
          <w:color w:val="000000" w:themeColor="text1"/>
        </w:rPr>
      </w:pPr>
      <w:r w:rsidRPr="00FE12C8">
        <w:rPr>
          <w:rFonts w:eastAsia="Times New Roman" w:cstheme="minorHAnsi"/>
          <w:color w:val="000000" w:themeColor="text1"/>
        </w:rPr>
        <w:t xml:space="preserve">Task </w:t>
      </w:r>
      <w:r w:rsidR="00C85364" w:rsidRPr="00FE12C8">
        <w:rPr>
          <w:rFonts w:eastAsia="Times New Roman" w:cstheme="minorHAnsi"/>
          <w:color w:val="000000" w:themeColor="text1"/>
        </w:rPr>
        <w:t>3</w:t>
      </w:r>
      <w:r w:rsidRPr="00FE12C8">
        <w:rPr>
          <w:rFonts w:eastAsia="Times New Roman" w:cstheme="minorHAnsi"/>
          <w:color w:val="000000" w:themeColor="text1"/>
        </w:rPr>
        <w:t xml:space="preserve">: </w:t>
      </w:r>
      <w:r w:rsidR="00C85364" w:rsidRPr="00FE12C8">
        <w:rPr>
          <w:rFonts w:eastAsia="Times New Roman" w:cstheme="minorHAnsi"/>
          <w:color w:val="000000" w:themeColor="text1"/>
        </w:rPr>
        <w:t xml:space="preserve">Test FAQ completions using the </w:t>
      </w:r>
      <w:r w:rsidRPr="00FE12C8">
        <w:rPr>
          <w:rFonts w:eastAsia="Times New Roman" w:cstheme="minorHAnsi"/>
          <w:color w:val="000000" w:themeColor="text1"/>
        </w:rPr>
        <w:t>ChatGPT playground</w:t>
      </w:r>
    </w:p>
    <w:p w14:paraId="0023E1EC" w14:textId="71E5F712" w:rsidR="00827283" w:rsidRPr="00FE12C8" w:rsidRDefault="005D777A" w:rsidP="7AD009B9">
      <w:pPr>
        <w:numPr>
          <w:ilvl w:val="1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15" w:anchor="exercise-1-sql-database-migration">
        <w:r w:rsidR="00081E2A" w:rsidRPr="00FE12C8">
          <w:rPr>
            <w:rFonts w:eastAsia="Times New Roman" w:cstheme="minorHAnsi"/>
            <w:color w:val="000000" w:themeColor="text1"/>
          </w:rPr>
          <w:t>Exercise</w:t>
        </w:r>
      </w:hyperlink>
      <w:r w:rsidR="00081E2A" w:rsidRPr="00FE12C8">
        <w:rPr>
          <w:rFonts w:eastAsia="Times New Roman" w:cstheme="minorHAnsi"/>
          <w:color w:val="000000" w:themeColor="text1"/>
        </w:rPr>
        <w:t xml:space="preserve"> </w:t>
      </w:r>
      <w:r w:rsidR="00C85364" w:rsidRPr="00FE12C8">
        <w:rPr>
          <w:rFonts w:eastAsia="Times New Roman" w:cstheme="minorHAnsi"/>
          <w:color w:val="000000" w:themeColor="text1"/>
        </w:rPr>
        <w:t>2</w:t>
      </w:r>
      <w:r w:rsidR="00081E2A" w:rsidRPr="00FE12C8">
        <w:rPr>
          <w:rFonts w:eastAsia="Times New Roman" w:cstheme="minorHAnsi"/>
          <w:color w:val="000000" w:themeColor="text1"/>
        </w:rPr>
        <w:t xml:space="preserve">:  </w:t>
      </w:r>
      <w:r w:rsidR="00C85364" w:rsidRPr="00FE12C8">
        <w:rPr>
          <w:rFonts w:eastAsia="Times New Roman" w:cstheme="minorHAnsi"/>
          <w:color w:val="000000" w:themeColor="text1"/>
        </w:rPr>
        <w:t>Implement Function Calling to integrate with external APIs</w:t>
      </w:r>
    </w:p>
    <w:p w14:paraId="18114BA7" w14:textId="6C5B8EF8" w:rsidR="00827283" w:rsidRPr="00FE12C8" w:rsidRDefault="005D777A" w:rsidP="0004765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hyperlink r:id="rId16" w:anchor="task-1-install-data-migration-assistant" w:history="1">
        <w:r w:rsidR="00827283" w:rsidRPr="00FE12C8">
          <w:rPr>
            <w:rFonts w:eastAsia="Times New Roman" w:cstheme="minorHAnsi"/>
            <w:color w:val="000000"/>
          </w:rPr>
          <w:t xml:space="preserve">Task 1: </w:t>
        </w:r>
      </w:hyperlink>
      <w:r w:rsidR="0004765A" w:rsidRPr="00FE12C8">
        <w:rPr>
          <w:rFonts w:eastAsia="Times New Roman" w:cstheme="minorHAnsi"/>
          <w:color w:val="000000"/>
        </w:rPr>
        <w:t>Implement the customer account information lookup function</w:t>
      </w:r>
    </w:p>
    <w:p w14:paraId="07A8983A" w14:textId="57D06CAC" w:rsidR="0004765A" w:rsidRPr="00FE12C8" w:rsidRDefault="0004765A" w:rsidP="0004765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/>
        </w:rPr>
        <w:t xml:space="preserve">Task 2: </w:t>
      </w:r>
      <w:r w:rsidR="00EF145A" w:rsidRPr="00FE12C8">
        <w:rPr>
          <w:rFonts w:eastAsia="Times New Roman" w:cstheme="minorHAnsi"/>
          <w:color w:val="000000"/>
        </w:rPr>
        <w:t>Define the function for</w:t>
      </w:r>
      <w:r w:rsidRPr="00FE12C8">
        <w:rPr>
          <w:rFonts w:eastAsia="Times New Roman" w:cstheme="minorHAnsi"/>
          <w:color w:val="000000"/>
        </w:rPr>
        <w:t xml:space="preserve"> the </w:t>
      </w:r>
      <w:r w:rsidR="00EF145A" w:rsidRPr="00FE12C8">
        <w:rPr>
          <w:rFonts w:eastAsia="Times New Roman" w:cstheme="minorHAnsi"/>
          <w:color w:val="000000"/>
        </w:rPr>
        <w:t>Azure OpenAI C</w:t>
      </w:r>
      <w:r w:rsidRPr="00FE12C8">
        <w:rPr>
          <w:rFonts w:eastAsia="Times New Roman" w:cstheme="minorHAnsi"/>
          <w:color w:val="000000"/>
        </w:rPr>
        <w:t xml:space="preserve">hat </w:t>
      </w:r>
      <w:r w:rsidR="00EF145A" w:rsidRPr="00FE12C8">
        <w:rPr>
          <w:rFonts w:eastAsia="Times New Roman" w:cstheme="minorHAnsi"/>
          <w:color w:val="000000"/>
        </w:rPr>
        <w:t>C</w:t>
      </w:r>
      <w:r w:rsidRPr="00FE12C8">
        <w:rPr>
          <w:rFonts w:eastAsia="Times New Roman" w:cstheme="minorHAnsi"/>
          <w:color w:val="000000"/>
        </w:rPr>
        <w:t>ompletions API</w:t>
      </w:r>
    </w:p>
    <w:p w14:paraId="6A901397" w14:textId="6E52079D" w:rsidR="00827283" w:rsidRPr="00542163" w:rsidRDefault="005D777A" w:rsidP="0082728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17" w:anchor="task-4-migrate-database-to-azure-sql-mi" w:history="1">
        <w:r w:rsidR="00827283" w:rsidRPr="00FE12C8">
          <w:rPr>
            <w:rFonts w:eastAsia="Times New Roman" w:cstheme="minorHAnsi"/>
            <w:color w:val="000000"/>
          </w:rPr>
          <w:t xml:space="preserve">Task </w:t>
        </w:r>
        <w:r w:rsidR="0004765A" w:rsidRPr="00FE12C8">
          <w:rPr>
            <w:rFonts w:eastAsia="Times New Roman" w:cstheme="minorHAnsi"/>
            <w:color w:val="000000"/>
          </w:rPr>
          <w:t>3</w:t>
        </w:r>
        <w:r w:rsidR="00827283" w:rsidRPr="00FE12C8">
          <w:rPr>
            <w:rFonts w:eastAsia="Times New Roman" w:cstheme="minorHAnsi"/>
            <w:color w:val="000000"/>
          </w:rPr>
          <w:t xml:space="preserve">: </w:t>
        </w:r>
      </w:hyperlink>
      <w:r w:rsidR="0093741F" w:rsidRPr="00FE12C8">
        <w:rPr>
          <w:rFonts w:eastAsia="Times New Roman" w:cstheme="minorHAnsi"/>
          <w:color w:val="000000"/>
        </w:rPr>
        <w:t xml:space="preserve">Test function calling </w:t>
      </w:r>
      <w:r w:rsidR="00740372" w:rsidRPr="00FE12C8">
        <w:rPr>
          <w:rFonts w:eastAsia="Times New Roman" w:cstheme="minorHAnsi"/>
          <w:color w:val="000000" w:themeColor="text1"/>
        </w:rPr>
        <w:t>using the ChatGPT playground</w:t>
      </w:r>
    </w:p>
    <w:p w14:paraId="206CCD46" w14:textId="11461294" w:rsidR="00827283" w:rsidRPr="00FE12C8" w:rsidRDefault="005D777A" w:rsidP="00740372">
      <w:pPr>
        <w:numPr>
          <w:ilvl w:val="1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18" w:anchor="exercise-3-azure-arc-enable-on-premises-vm">
        <w:r w:rsidR="00081E2A" w:rsidRPr="00FE12C8">
          <w:rPr>
            <w:rFonts w:eastAsia="Times New Roman" w:cstheme="minorHAnsi"/>
            <w:color w:val="000000" w:themeColor="text1"/>
          </w:rPr>
          <w:t>Exercise</w:t>
        </w:r>
      </w:hyperlink>
      <w:r w:rsidR="00081E2A" w:rsidRPr="00FE12C8">
        <w:rPr>
          <w:rFonts w:eastAsia="Times New Roman" w:cstheme="minorHAnsi"/>
          <w:color w:val="000000" w:themeColor="text1"/>
        </w:rPr>
        <w:t xml:space="preserve"> </w:t>
      </w:r>
      <w:r w:rsidR="0093741F" w:rsidRPr="00FE12C8">
        <w:rPr>
          <w:rFonts w:eastAsia="Times New Roman" w:cstheme="minorHAnsi"/>
          <w:color w:val="000000" w:themeColor="text1"/>
        </w:rPr>
        <w:t>3</w:t>
      </w:r>
      <w:r w:rsidR="00081E2A" w:rsidRPr="00FE12C8">
        <w:rPr>
          <w:rFonts w:eastAsia="Times New Roman" w:cstheme="minorHAnsi"/>
          <w:color w:val="000000" w:themeColor="text1"/>
        </w:rPr>
        <w:t>:  I</w:t>
      </w:r>
      <w:r w:rsidR="0093741F" w:rsidRPr="00FE12C8">
        <w:rPr>
          <w:rFonts w:eastAsia="Times New Roman" w:cstheme="minorHAnsi"/>
          <w:color w:val="000000" w:themeColor="text1"/>
        </w:rPr>
        <w:t>mplement</w:t>
      </w:r>
      <w:r w:rsidR="00081E2A" w:rsidRPr="00FE12C8">
        <w:rPr>
          <w:rFonts w:eastAsia="Times New Roman" w:cstheme="minorHAnsi"/>
          <w:color w:val="000000" w:themeColor="text1"/>
        </w:rPr>
        <w:t xml:space="preserve"> </w:t>
      </w:r>
      <w:r w:rsidR="0093741F" w:rsidRPr="00FE12C8">
        <w:rPr>
          <w:rFonts w:eastAsia="Times New Roman" w:cstheme="minorHAnsi"/>
          <w:color w:val="000000" w:themeColor="text1"/>
        </w:rPr>
        <w:t xml:space="preserve">audio transcription </w:t>
      </w:r>
      <w:r w:rsidR="00740372" w:rsidRPr="00FE12C8">
        <w:rPr>
          <w:rFonts w:eastAsia="Times New Roman" w:cstheme="minorHAnsi"/>
          <w:color w:val="000000" w:themeColor="text1"/>
        </w:rPr>
        <w:t>using Azure AI Services Speech Service</w:t>
      </w:r>
    </w:p>
    <w:p w14:paraId="60F1131A" w14:textId="1A042688" w:rsidR="00740372" w:rsidRPr="00FE12C8" w:rsidRDefault="00740372" w:rsidP="00740372">
      <w:pPr>
        <w:numPr>
          <w:ilvl w:val="2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/>
        </w:rPr>
        <w:t>Task 1: Implement real-time speech-to-text</w:t>
      </w:r>
      <w:r w:rsidR="0026050A" w:rsidRPr="00FE12C8">
        <w:rPr>
          <w:rFonts w:eastAsia="Times New Roman" w:cstheme="minorHAnsi"/>
          <w:color w:val="000000"/>
        </w:rPr>
        <w:t xml:space="preserve"> in the Customer Service Agent Web application</w:t>
      </w:r>
    </w:p>
    <w:p w14:paraId="0C64BD00" w14:textId="242C3903" w:rsidR="00740372" w:rsidRPr="00FE12C8" w:rsidRDefault="00740372" w:rsidP="00740372">
      <w:pPr>
        <w:numPr>
          <w:ilvl w:val="2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/>
        </w:rPr>
        <w:t>Task 2: Test speech-to-text using an audio file (optional)</w:t>
      </w:r>
    </w:p>
    <w:p w14:paraId="782706A7" w14:textId="1F0217AA" w:rsidR="00740372" w:rsidRPr="00FE12C8" w:rsidRDefault="00740372" w:rsidP="00740372">
      <w:pPr>
        <w:numPr>
          <w:ilvl w:val="2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/>
        </w:rPr>
        <w:t>Task 3: Test speech-to-text using a microphone (optional)</w:t>
      </w:r>
    </w:p>
    <w:p w14:paraId="675D26B1" w14:textId="00A31A6D" w:rsidR="00081E2A" w:rsidRPr="00FE12C8" w:rsidRDefault="00081E2A" w:rsidP="7AD009B9">
      <w:pPr>
        <w:numPr>
          <w:ilvl w:val="1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 w:themeColor="text1"/>
        </w:rPr>
        <w:t xml:space="preserve">Exercise </w:t>
      </w:r>
      <w:r w:rsidR="00740372" w:rsidRPr="00FE12C8">
        <w:rPr>
          <w:rFonts w:eastAsia="Times New Roman" w:cstheme="minorHAnsi"/>
          <w:color w:val="000000" w:themeColor="text1"/>
        </w:rPr>
        <w:t>4</w:t>
      </w:r>
      <w:r w:rsidRPr="00FE12C8">
        <w:rPr>
          <w:rFonts w:eastAsia="Times New Roman" w:cstheme="minorHAnsi"/>
          <w:color w:val="000000" w:themeColor="text1"/>
        </w:rPr>
        <w:t xml:space="preserve">:  </w:t>
      </w:r>
      <w:r w:rsidR="003A451E">
        <w:rPr>
          <w:rFonts w:eastAsia="Times New Roman" w:cstheme="minorHAnsi"/>
          <w:color w:val="000000" w:themeColor="text1"/>
        </w:rPr>
        <w:t>Provide live</w:t>
      </w:r>
      <w:r w:rsidR="0026050A" w:rsidRPr="00FE12C8">
        <w:rPr>
          <w:rFonts w:eastAsia="Times New Roman" w:cstheme="minorHAnsi"/>
          <w:color w:val="000000" w:themeColor="text1"/>
        </w:rPr>
        <w:t xml:space="preserve"> audio transcription </w:t>
      </w:r>
      <w:r w:rsidR="003A451E">
        <w:rPr>
          <w:rFonts w:eastAsia="Times New Roman" w:cstheme="minorHAnsi"/>
          <w:color w:val="000000" w:themeColor="text1"/>
        </w:rPr>
        <w:t>to the</w:t>
      </w:r>
      <w:r w:rsidR="0026050A" w:rsidRPr="00FE12C8">
        <w:rPr>
          <w:rFonts w:eastAsia="Times New Roman" w:cstheme="minorHAnsi"/>
          <w:color w:val="000000" w:themeColor="text1"/>
        </w:rPr>
        <w:t xml:space="preserve"> ChatGPT model</w:t>
      </w:r>
    </w:p>
    <w:p w14:paraId="301DE8E1" w14:textId="5A45A9A0" w:rsidR="005B7206" w:rsidRPr="00FE12C8" w:rsidRDefault="005B7206" w:rsidP="005B7206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/>
        </w:rPr>
        <w:lastRenderedPageBreak/>
        <w:t xml:space="preserve">Task 1: </w:t>
      </w:r>
      <w:r w:rsidR="0026050A" w:rsidRPr="00FE12C8">
        <w:rPr>
          <w:rFonts w:eastAsia="Times New Roman" w:cstheme="minorHAnsi"/>
          <w:color w:val="000000"/>
        </w:rPr>
        <w:t xml:space="preserve">Integrate ChatGPT </w:t>
      </w:r>
      <w:r w:rsidR="00226214">
        <w:rPr>
          <w:rFonts w:eastAsia="Times New Roman" w:cstheme="minorHAnsi"/>
          <w:color w:val="000000"/>
        </w:rPr>
        <w:t>with</w:t>
      </w:r>
      <w:r w:rsidR="0026050A" w:rsidRPr="00FE12C8">
        <w:rPr>
          <w:rFonts w:eastAsia="Times New Roman" w:cstheme="minorHAnsi"/>
          <w:color w:val="000000"/>
        </w:rPr>
        <w:t xml:space="preserve"> the Customer Service Agent Web application</w:t>
      </w:r>
    </w:p>
    <w:p w14:paraId="6C884CB0" w14:textId="5317C9F1" w:rsidR="005B7206" w:rsidRPr="00FE12C8" w:rsidRDefault="005B7206" w:rsidP="005B7206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/>
        </w:rPr>
        <w:t xml:space="preserve">Task 2: </w:t>
      </w:r>
      <w:r w:rsidR="0026050A" w:rsidRPr="00FE12C8">
        <w:rPr>
          <w:rFonts w:eastAsia="Times New Roman" w:cstheme="minorHAnsi"/>
          <w:color w:val="000000"/>
        </w:rPr>
        <w:t>Test the FAQ completions in the web application</w:t>
      </w:r>
    </w:p>
    <w:p w14:paraId="07225D2A" w14:textId="35797A64" w:rsidR="0026050A" w:rsidRPr="00FE12C8" w:rsidRDefault="0026050A" w:rsidP="005B7206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r w:rsidRPr="39FB7151">
        <w:rPr>
          <w:rFonts w:eastAsia="Times New Roman"/>
          <w:color w:val="000000" w:themeColor="text1"/>
        </w:rPr>
        <w:t>Task 3: Test the prompt to execute the customer account information lookup function</w:t>
      </w:r>
    </w:p>
    <w:p w14:paraId="07AC02EF" w14:textId="7C49A982" w:rsidR="260D2B39" w:rsidRDefault="260D2B39" w:rsidP="39FB7151">
      <w:pPr>
        <w:numPr>
          <w:ilvl w:val="2"/>
          <w:numId w:val="5"/>
        </w:numPr>
        <w:shd w:val="clear" w:color="auto" w:fill="FFFFFF" w:themeFill="background1"/>
        <w:spacing w:before="60" w:afterAutospacing="1" w:line="240" w:lineRule="auto"/>
        <w:rPr>
          <w:rFonts w:eastAsia="Times New Roman"/>
          <w:color w:val="000000" w:themeColor="text1"/>
        </w:rPr>
      </w:pPr>
      <w:r w:rsidRPr="39FB7151">
        <w:rPr>
          <w:rFonts w:eastAsia="Times New Roman"/>
          <w:color w:val="000000" w:themeColor="text1"/>
        </w:rPr>
        <w:t>Task 4: Determine if the current call is compliant using natural language prompts</w:t>
      </w:r>
    </w:p>
    <w:p w14:paraId="50EE5BC4" w14:textId="38BBBA52" w:rsidR="260D2B39" w:rsidRDefault="260D2B39" w:rsidP="39FB7151">
      <w:pPr>
        <w:numPr>
          <w:ilvl w:val="2"/>
          <w:numId w:val="5"/>
        </w:numPr>
        <w:shd w:val="clear" w:color="auto" w:fill="FFFFFF" w:themeFill="background1"/>
        <w:spacing w:before="60" w:afterAutospacing="1" w:line="240" w:lineRule="auto"/>
        <w:rPr>
          <w:rFonts w:eastAsia="Times New Roman"/>
          <w:color w:val="000000" w:themeColor="text1"/>
        </w:rPr>
      </w:pPr>
      <w:r w:rsidRPr="39FB7151">
        <w:rPr>
          <w:rFonts w:eastAsia="Times New Roman"/>
          <w:color w:val="000000" w:themeColor="text1"/>
        </w:rPr>
        <w:t xml:space="preserve">Task 5: Determine the main subject of the call using </w:t>
      </w:r>
      <w:r w:rsidR="7FD698C1" w:rsidRPr="39FB7151">
        <w:rPr>
          <w:rFonts w:eastAsia="Times New Roman"/>
          <w:color w:val="000000" w:themeColor="text1"/>
        </w:rPr>
        <w:t xml:space="preserve">custom </w:t>
      </w:r>
      <w:r w:rsidRPr="39FB7151">
        <w:rPr>
          <w:rFonts w:eastAsia="Times New Roman"/>
          <w:color w:val="000000" w:themeColor="text1"/>
        </w:rPr>
        <w:t>entity extraction</w:t>
      </w:r>
    </w:p>
    <w:p w14:paraId="48AE7C8D" w14:textId="4D6B9BBD" w:rsidR="0026050A" w:rsidRPr="00FE12C8" w:rsidRDefault="0026050A" w:rsidP="0026050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/>
        </w:rPr>
        <w:t>Exercise 5: Generate a call summary and send it to the CIS system API</w:t>
      </w:r>
    </w:p>
    <w:p w14:paraId="779B112D" w14:textId="17435C86" w:rsidR="0026050A" w:rsidRPr="00FE12C8" w:rsidRDefault="0026050A" w:rsidP="0026050A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/>
        </w:rPr>
        <w:t>Task 1: Leverage the Completions API to generate a call summary</w:t>
      </w:r>
    </w:p>
    <w:p w14:paraId="7577FFD7" w14:textId="5B3DCBF6" w:rsidR="0026050A" w:rsidRPr="00FE12C8" w:rsidRDefault="0026050A" w:rsidP="0026050A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/>
        </w:rPr>
        <w:t>Task 2: Send the call summary to the CIS system API for storage</w:t>
      </w:r>
    </w:p>
    <w:p w14:paraId="24D9DDBE" w14:textId="77777777" w:rsidR="00827283" w:rsidRPr="00FE12C8" w:rsidRDefault="005D777A" w:rsidP="0082728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19" w:anchor="after-the-hands-on-lab">
        <w:r w:rsidR="00827283" w:rsidRPr="00FE12C8">
          <w:rPr>
            <w:rFonts w:eastAsia="Times New Roman" w:cstheme="minorHAnsi"/>
            <w:color w:val="000000" w:themeColor="text1"/>
          </w:rPr>
          <w:t>After the hands-on lab</w:t>
        </w:r>
      </w:hyperlink>
    </w:p>
    <w:p w14:paraId="2DE4132A" w14:textId="3DE440C7" w:rsidR="00827283" w:rsidRPr="00FE12C8" w:rsidRDefault="005D777A" w:rsidP="0082728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20" w:anchor="task-1-delete-resource-group-to-remove-the-lab-environment" w:history="1">
        <w:r w:rsidR="00827283" w:rsidRPr="00FE12C8">
          <w:rPr>
            <w:rFonts w:eastAsia="Times New Roman" w:cstheme="minorHAnsi"/>
            <w:color w:val="000000"/>
          </w:rPr>
          <w:t xml:space="preserve">Task 1: Delete </w:t>
        </w:r>
        <w:r w:rsidR="00D90F2B">
          <w:rPr>
            <w:rFonts w:eastAsia="Times New Roman" w:cstheme="minorHAnsi"/>
            <w:color w:val="000000"/>
          </w:rPr>
          <w:t xml:space="preserve">the </w:t>
        </w:r>
        <w:r w:rsidR="00827283" w:rsidRPr="00FE12C8">
          <w:rPr>
            <w:rFonts w:eastAsia="Times New Roman" w:cstheme="minorHAnsi"/>
            <w:color w:val="000000"/>
          </w:rPr>
          <w:t>resource group to remove the lab environment</w:t>
        </w:r>
      </w:hyperlink>
    </w:p>
    <w:p w14:paraId="10D851A3" w14:textId="2B0E8E64" w:rsidR="00827283" w:rsidRPr="00FE12C8" w:rsidRDefault="00827283" w:rsidP="006735EA">
      <w:pPr>
        <w:rPr>
          <w:rFonts w:eastAsia="Times New Roman" w:cstheme="minorHAnsi"/>
          <w:sz w:val="56"/>
          <w:szCs w:val="56"/>
        </w:rPr>
      </w:pPr>
      <w:r w:rsidRPr="00FE12C8">
        <w:rPr>
          <w:rFonts w:eastAsia="Times New Roman" w:cstheme="minorHAnsi"/>
          <w:color w:val="000000"/>
        </w:rPr>
        <w:br w:type="page"/>
      </w:r>
      <w:r w:rsidRPr="00FE12C8">
        <w:rPr>
          <w:rFonts w:eastAsia="Times New Roman" w:cstheme="minorHAnsi"/>
          <w:sz w:val="56"/>
          <w:szCs w:val="56"/>
        </w:rPr>
        <w:lastRenderedPageBreak/>
        <w:t>Simple scenario click-through-lab/demo</w:t>
      </w:r>
    </w:p>
    <w:p w14:paraId="573F2E84" w14:textId="77777777" w:rsidR="00827283" w:rsidRPr="00FE12C8" w:rsidRDefault="00827283" w:rsidP="00827283">
      <w:pPr>
        <w:pStyle w:val="Heading1"/>
        <w:rPr>
          <w:rFonts w:asciiTheme="minorHAnsi" w:hAnsiTheme="minorHAnsi" w:cstheme="minorHAnsi"/>
        </w:rPr>
      </w:pPr>
      <w:r w:rsidRPr="00FE12C8">
        <w:rPr>
          <w:rFonts w:asciiTheme="minorHAnsi" w:hAnsiTheme="minorHAnsi" w:cstheme="minorHAnsi"/>
        </w:rPr>
        <w:t>Description:</w:t>
      </w:r>
    </w:p>
    <w:p w14:paraId="2DE855C5" w14:textId="4EB249AE" w:rsidR="00827283" w:rsidRPr="00FE12C8" w:rsidRDefault="007501B1" w:rsidP="39FB7151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hAnsiTheme="minorHAnsi" w:cstheme="minorBidi"/>
          <w:color w:val="000000"/>
          <w:sz w:val="22"/>
          <w:szCs w:val="22"/>
        </w:rPr>
      </w:pPr>
      <w:r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Contoso Suites would like to </w:t>
      </w:r>
      <w:r w:rsidR="0041008E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>enhance ChatGPT responses by augmenting the model with private FAQ data. They would also like to automate common actions</w:t>
      </w:r>
      <w:r w:rsidR="00D90F2B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>,</w:t>
      </w:r>
      <w:r w:rsidR="0041008E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such as account information lookup in an external system</w:t>
      </w:r>
      <w:r w:rsidR="00D90F2B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>,</w:t>
      </w:r>
      <w:r w:rsidR="0041008E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without ever having to leave the chat interface.</w:t>
      </w:r>
      <w:r w:rsidR="002716C2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Contoso Suites would also like to automate the generation of a call summary using the call transcript.</w:t>
      </w:r>
      <w:r w:rsidR="06445F84" w:rsidRPr="39FB715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Summarization should include main subject extraction as well as if the call is in compliance with the recording policy.</w:t>
      </w:r>
    </w:p>
    <w:p w14:paraId="5E6DAC36" w14:textId="00133699" w:rsidR="007501B1" w:rsidRPr="00FE12C8" w:rsidRDefault="007501B1" w:rsidP="008272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A4703B3" w14:textId="2F5162D9" w:rsidR="007501B1" w:rsidRPr="00FE12C8" w:rsidRDefault="007501B1" w:rsidP="008272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12C8">
        <w:rPr>
          <w:rFonts w:asciiTheme="minorHAnsi" w:hAnsiTheme="minorHAnsi" w:cstheme="minorHAnsi"/>
          <w:color w:val="000000"/>
          <w:sz w:val="22"/>
          <w:szCs w:val="22"/>
        </w:rPr>
        <w:t xml:space="preserve">At the end of this lab/demo, you will be better able to explain to your customers how to </w:t>
      </w:r>
      <w:r w:rsidR="002716C2">
        <w:rPr>
          <w:rFonts w:asciiTheme="minorHAnsi" w:hAnsiTheme="minorHAnsi" w:cstheme="minorHAnsi"/>
          <w:color w:val="000000"/>
          <w:sz w:val="22"/>
          <w:szCs w:val="22"/>
        </w:rPr>
        <w:t xml:space="preserve">enhance ChatGPT model responses by augmenting with customer data, </w:t>
      </w:r>
      <w:r w:rsidR="00D90F2B">
        <w:rPr>
          <w:rFonts w:asciiTheme="minorHAnsi" w:hAnsiTheme="minorHAnsi" w:cstheme="minorHAnsi"/>
          <w:color w:val="000000"/>
          <w:sz w:val="22"/>
          <w:szCs w:val="22"/>
        </w:rPr>
        <w:t>automating</w:t>
      </w:r>
      <w:r w:rsidR="002716C2">
        <w:rPr>
          <w:rFonts w:asciiTheme="minorHAnsi" w:hAnsiTheme="minorHAnsi" w:cstheme="minorHAnsi"/>
          <w:color w:val="000000"/>
          <w:sz w:val="22"/>
          <w:szCs w:val="22"/>
        </w:rPr>
        <w:t xml:space="preserve"> data retrieval from external systems using function calling, and leveraging the text summarization feature of the Completions API.</w:t>
      </w:r>
    </w:p>
    <w:p w14:paraId="452F3BE9" w14:textId="77777777" w:rsidR="00827283" w:rsidRPr="00FE12C8" w:rsidRDefault="00827283" w:rsidP="008272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A3FF177" w14:textId="5B340A92" w:rsidR="00827283" w:rsidRPr="00FE12C8" w:rsidRDefault="00827283" w:rsidP="00827283">
      <w:pPr>
        <w:pStyle w:val="Heading1"/>
        <w:rPr>
          <w:rFonts w:asciiTheme="minorHAnsi" w:eastAsia="Times New Roman" w:hAnsiTheme="minorHAnsi" w:cstheme="minorHAnsi"/>
        </w:rPr>
      </w:pPr>
      <w:r w:rsidRPr="00FE12C8">
        <w:rPr>
          <w:rFonts w:asciiTheme="minorHAnsi" w:eastAsia="Times New Roman" w:hAnsiTheme="minorHAnsi" w:cstheme="minorHAnsi"/>
        </w:rPr>
        <w:t>Lab</w:t>
      </w:r>
      <w:r w:rsidR="00726F90" w:rsidRPr="00FE12C8">
        <w:rPr>
          <w:rFonts w:asciiTheme="minorHAnsi" w:eastAsia="Times New Roman" w:hAnsiTheme="minorHAnsi" w:cstheme="minorHAnsi"/>
        </w:rPr>
        <w:t>/demo</w:t>
      </w:r>
      <w:r w:rsidRPr="00FE12C8">
        <w:rPr>
          <w:rFonts w:asciiTheme="minorHAnsi" w:eastAsia="Times New Roman" w:hAnsiTheme="minorHAnsi" w:cstheme="minorHAnsi"/>
        </w:rPr>
        <w:t xml:space="preserve"> outline:</w:t>
      </w:r>
    </w:p>
    <w:p w14:paraId="541F46E6" w14:textId="2BCBCF59" w:rsidR="00827283" w:rsidRPr="00FE12C8" w:rsidRDefault="000D230D" w:rsidP="008272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cstheme="minorHAnsi"/>
        </w:rPr>
        <w:t xml:space="preserve">Enable customer success </w:t>
      </w:r>
      <w:r w:rsidR="002716C2">
        <w:rPr>
          <w:rFonts w:cstheme="minorHAnsi"/>
        </w:rPr>
        <w:t>by augmenting a ChatGPT model with customer data</w:t>
      </w:r>
      <w:r w:rsidR="00D90F2B">
        <w:rPr>
          <w:rFonts w:cstheme="minorHAnsi"/>
        </w:rPr>
        <w:t xml:space="preserve"> and integrating external system data retrieval with function calling.</w:t>
      </w:r>
    </w:p>
    <w:p w14:paraId="4EEFC922" w14:textId="77777777" w:rsidR="00827283" w:rsidRPr="00FE12C8" w:rsidRDefault="005D777A" w:rsidP="008272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hyperlink r:id="rId21" w:anchor="abstract-and-learning-objectives" w:history="1">
        <w:r w:rsidR="00827283" w:rsidRPr="00FE12C8">
          <w:rPr>
            <w:rFonts w:eastAsia="Times New Roman" w:cstheme="minorHAnsi"/>
            <w:color w:val="000000"/>
          </w:rPr>
          <w:t>Abstract and learning objectives</w:t>
        </w:r>
      </w:hyperlink>
    </w:p>
    <w:p w14:paraId="6004068D" w14:textId="77777777" w:rsidR="00827283" w:rsidRPr="00FE12C8" w:rsidRDefault="005D777A" w:rsidP="0082728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22" w:anchor="overview" w:history="1">
        <w:r w:rsidR="00827283" w:rsidRPr="00FE12C8">
          <w:rPr>
            <w:rFonts w:eastAsia="Times New Roman" w:cstheme="minorHAnsi"/>
            <w:color w:val="000000"/>
          </w:rPr>
          <w:t>Overview</w:t>
        </w:r>
      </w:hyperlink>
    </w:p>
    <w:p w14:paraId="157C29F7" w14:textId="77777777" w:rsidR="00827283" w:rsidRPr="00FE12C8" w:rsidRDefault="005D777A" w:rsidP="0082728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23" w:anchor="solution-architecture" w:history="1">
        <w:r w:rsidR="00827283" w:rsidRPr="00FE12C8">
          <w:rPr>
            <w:rFonts w:eastAsia="Times New Roman" w:cstheme="minorHAnsi"/>
            <w:color w:val="000000"/>
          </w:rPr>
          <w:t>Solution architecture</w:t>
        </w:r>
      </w:hyperlink>
    </w:p>
    <w:p w14:paraId="57629AEE" w14:textId="77777777" w:rsidR="00827283" w:rsidRPr="00FE12C8" w:rsidRDefault="005D777A" w:rsidP="0082728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24" w:anchor="requirements" w:history="1">
        <w:r w:rsidR="00827283" w:rsidRPr="00FE12C8">
          <w:rPr>
            <w:rFonts w:eastAsia="Times New Roman" w:cstheme="minorHAnsi"/>
            <w:color w:val="000000"/>
          </w:rPr>
          <w:t>Requirements</w:t>
        </w:r>
      </w:hyperlink>
    </w:p>
    <w:p w14:paraId="7085C6E7" w14:textId="77777777" w:rsidR="00D90F2B" w:rsidRPr="00FE12C8" w:rsidRDefault="00D90F2B" w:rsidP="00D90F2B">
      <w:pPr>
        <w:numPr>
          <w:ilvl w:val="1"/>
          <w:numId w:val="5"/>
        </w:numPr>
        <w:shd w:val="clear" w:color="auto" w:fill="FFFFFF" w:themeFill="background1"/>
        <w:spacing w:before="60" w:afterAutospacing="1" w:line="240" w:lineRule="auto"/>
        <w:rPr>
          <w:rFonts w:eastAsia="Times New Roman" w:cstheme="minorHAnsi"/>
          <w:color w:val="000000" w:themeColor="text1"/>
        </w:rPr>
      </w:pPr>
      <w:r w:rsidRPr="00FE12C8">
        <w:rPr>
          <w:rFonts w:eastAsia="Times New Roman" w:cstheme="minorHAnsi"/>
          <w:color w:val="000000" w:themeColor="text1"/>
        </w:rPr>
        <w:t xml:space="preserve">Exercise 1:  </w:t>
      </w:r>
      <w:r>
        <w:rPr>
          <w:rFonts w:eastAsia="Times New Roman" w:cstheme="minorHAnsi"/>
          <w:color w:val="000000" w:themeColor="text1"/>
        </w:rPr>
        <w:t>Enhance the ChatGPT</w:t>
      </w:r>
      <w:r w:rsidRPr="00FE12C8">
        <w:rPr>
          <w:rFonts w:eastAsia="Times New Roman" w:cstheme="minorHAnsi"/>
          <w:color w:val="000000" w:themeColor="text1"/>
        </w:rPr>
        <w:t xml:space="preserve"> model by adding internal FAQ </w:t>
      </w:r>
      <w:r>
        <w:rPr>
          <w:rFonts w:eastAsia="Times New Roman" w:cstheme="minorHAnsi"/>
          <w:color w:val="000000" w:themeColor="text1"/>
        </w:rPr>
        <w:t>data</w:t>
      </w:r>
    </w:p>
    <w:p w14:paraId="572C8E11" w14:textId="77777777" w:rsidR="00D90F2B" w:rsidRPr="00FE12C8" w:rsidRDefault="00D90F2B" w:rsidP="00D90F2B">
      <w:pPr>
        <w:numPr>
          <w:ilvl w:val="2"/>
          <w:numId w:val="5"/>
        </w:numPr>
        <w:shd w:val="clear" w:color="auto" w:fill="FFFFFF" w:themeFill="background1"/>
        <w:spacing w:before="60" w:afterAutospacing="1" w:line="240" w:lineRule="auto"/>
        <w:rPr>
          <w:rFonts w:eastAsia="Times New Roman" w:cstheme="minorHAnsi"/>
          <w:color w:val="000000" w:themeColor="text1"/>
        </w:rPr>
      </w:pPr>
      <w:r w:rsidRPr="00FE12C8">
        <w:rPr>
          <w:rFonts w:eastAsia="Times New Roman" w:cstheme="minorHAnsi"/>
          <w:color w:val="000000" w:themeColor="text1"/>
        </w:rPr>
        <w:t xml:space="preserve">Task 1: Prepare an FAQ dataset to </w:t>
      </w:r>
      <w:r>
        <w:rPr>
          <w:rFonts w:eastAsia="Times New Roman" w:cstheme="minorHAnsi"/>
          <w:color w:val="000000" w:themeColor="text1"/>
        </w:rPr>
        <w:t>augment</w:t>
      </w:r>
      <w:r w:rsidRPr="00FE12C8">
        <w:rPr>
          <w:rFonts w:eastAsia="Times New Roman" w:cstheme="minorHAnsi"/>
          <w:color w:val="000000" w:themeColor="text1"/>
        </w:rPr>
        <w:t xml:space="preserve"> the ChatGPT model</w:t>
      </w:r>
    </w:p>
    <w:p w14:paraId="63530FA5" w14:textId="77777777" w:rsidR="00D90F2B" w:rsidRPr="00FE12C8" w:rsidRDefault="00D90F2B" w:rsidP="00D90F2B">
      <w:pPr>
        <w:numPr>
          <w:ilvl w:val="2"/>
          <w:numId w:val="5"/>
        </w:numPr>
        <w:shd w:val="clear" w:color="auto" w:fill="FFFFFF" w:themeFill="background1"/>
        <w:spacing w:before="60" w:afterAutospacing="1" w:line="240" w:lineRule="auto"/>
        <w:rPr>
          <w:rFonts w:eastAsia="Times New Roman" w:cstheme="minorHAnsi"/>
          <w:color w:val="000000" w:themeColor="text1"/>
        </w:rPr>
      </w:pPr>
      <w:r w:rsidRPr="00FE12C8">
        <w:rPr>
          <w:rFonts w:eastAsia="Times New Roman" w:cstheme="minorHAnsi"/>
          <w:color w:val="000000" w:themeColor="text1"/>
        </w:rPr>
        <w:t>Task 2: Add</w:t>
      </w:r>
      <w:r>
        <w:rPr>
          <w:rFonts w:eastAsia="Times New Roman" w:cstheme="minorHAnsi"/>
          <w:color w:val="000000" w:themeColor="text1"/>
        </w:rPr>
        <w:t xml:space="preserve"> the </w:t>
      </w:r>
      <w:r w:rsidRPr="00FE12C8">
        <w:rPr>
          <w:rFonts w:eastAsia="Times New Roman" w:cstheme="minorHAnsi"/>
          <w:color w:val="000000" w:themeColor="text1"/>
        </w:rPr>
        <w:t>FAQ data to Azure OpenAI</w:t>
      </w:r>
    </w:p>
    <w:p w14:paraId="048C153F" w14:textId="77777777" w:rsidR="00D90F2B" w:rsidRDefault="00D90F2B" w:rsidP="00D90F2B">
      <w:pPr>
        <w:numPr>
          <w:ilvl w:val="2"/>
          <w:numId w:val="5"/>
        </w:numPr>
        <w:shd w:val="clear" w:color="auto" w:fill="FFFFFF" w:themeFill="background1"/>
        <w:spacing w:before="60" w:afterAutospacing="1" w:line="240" w:lineRule="auto"/>
        <w:rPr>
          <w:rFonts w:eastAsia="Times New Roman" w:cstheme="minorHAnsi"/>
          <w:color w:val="000000" w:themeColor="text1"/>
        </w:rPr>
      </w:pPr>
      <w:r w:rsidRPr="00FE12C8">
        <w:rPr>
          <w:rFonts w:eastAsia="Times New Roman" w:cstheme="minorHAnsi"/>
          <w:color w:val="000000" w:themeColor="text1"/>
        </w:rPr>
        <w:t>Task 3: Test FAQ completions using the ChatGPT playground</w:t>
      </w:r>
    </w:p>
    <w:p w14:paraId="7255D1F8" w14:textId="77777777" w:rsidR="00D90F2B" w:rsidRPr="00FE12C8" w:rsidRDefault="005D777A" w:rsidP="00D90F2B">
      <w:pPr>
        <w:numPr>
          <w:ilvl w:val="1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25" w:anchor="exercise-1-sql-database-migration">
        <w:r w:rsidR="00D90F2B" w:rsidRPr="00FE12C8">
          <w:rPr>
            <w:rFonts w:eastAsia="Times New Roman" w:cstheme="minorHAnsi"/>
            <w:color w:val="000000" w:themeColor="text1"/>
          </w:rPr>
          <w:t>Exercise</w:t>
        </w:r>
      </w:hyperlink>
      <w:r w:rsidR="00D90F2B" w:rsidRPr="00FE12C8">
        <w:rPr>
          <w:rFonts w:eastAsia="Times New Roman" w:cstheme="minorHAnsi"/>
          <w:color w:val="000000" w:themeColor="text1"/>
        </w:rPr>
        <w:t xml:space="preserve"> 2:  Implement Function Calling to integrate with external APIs</w:t>
      </w:r>
    </w:p>
    <w:p w14:paraId="6165072F" w14:textId="77777777" w:rsidR="00D90F2B" w:rsidRPr="00FE12C8" w:rsidRDefault="005D777A" w:rsidP="00D90F2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hyperlink r:id="rId26" w:anchor="task-1-install-data-migration-assistant" w:history="1">
        <w:r w:rsidR="00D90F2B" w:rsidRPr="00FE12C8">
          <w:rPr>
            <w:rFonts w:eastAsia="Times New Roman" w:cstheme="minorHAnsi"/>
            <w:color w:val="000000"/>
          </w:rPr>
          <w:t xml:space="preserve">Task 1: </w:t>
        </w:r>
      </w:hyperlink>
      <w:r w:rsidR="00D90F2B" w:rsidRPr="00FE12C8">
        <w:rPr>
          <w:rFonts w:eastAsia="Times New Roman" w:cstheme="minorHAnsi"/>
          <w:color w:val="000000"/>
        </w:rPr>
        <w:t>Implement the customer account information lookup function</w:t>
      </w:r>
    </w:p>
    <w:p w14:paraId="7BD18C15" w14:textId="77777777" w:rsidR="00D90F2B" w:rsidRPr="00FE12C8" w:rsidRDefault="00D90F2B" w:rsidP="00D90F2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/>
        </w:rPr>
        <w:t>Task 2: Define the function for the Azure OpenAI Chat Completions API</w:t>
      </w:r>
    </w:p>
    <w:p w14:paraId="55048BC1" w14:textId="675D654D" w:rsidR="00D90F2B" w:rsidRDefault="005D777A" w:rsidP="39FB7151">
      <w:pPr>
        <w:numPr>
          <w:ilvl w:val="2"/>
          <w:numId w:val="5"/>
        </w:numPr>
        <w:shd w:val="clear" w:color="auto" w:fill="FFFFFF" w:themeFill="background1"/>
        <w:spacing w:before="60" w:afterAutospacing="1" w:line="240" w:lineRule="auto"/>
        <w:rPr>
          <w:rFonts w:eastAsia="Times New Roman"/>
          <w:color w:val="000000" w:themeColor="text1"/>
        </w:rPr>
      </w:pPr>
      <w:hyperlink r:id="rId27" w:anchor="task-4-migrate-database-to-azure-sql-mi">
        <w:r w:rsidR="00D90F2B" w:rsidRPr="39FB7151">
          <w:rPr>
            <w:rFonts w:eastAsia="Times New Roman"/>
            <w:color w:val="000000" w:themeColor="text1"/>
          </w:rPr>
          <w:t xml:space="preserve">Task 3: </w:t>
        </w:r>
      </w:hyperlink>
      <w:r w:rsidR="00D90F2B" w:rsidRPr="39FB7151">
        <w:rPr>
          <w:rFonts w:eastAsia="Times New Roman"/>
          <w:color w:val="000000" w:themeColor="text1"/>
        </w:rPr>
        <w:t>Test function calling using the ChatGPT playground</w:t>
      </w:r>
    </w:p>
    <w:p w14:paraId="24474DF1" w14:textId="2143BE1C" w:rsidR="00D90F2B" w:rsidRPr="00FE12C8" w:rsidRDefault="00D90F2B" w:rsidP="00D90F2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r w:rsidRPr="00FE12C8">
        <w:rPr>
          <w:rFonts w:eastAsia="Times New Roman" w:cstheme="minorHAnsi"/>
          <w:color w:val="000000"/>
        </w:rPr>
        <w:t xml:space="preserve">Exercise </w:t>
      </w:r>
      <w:r>
        <w:rPr>
          <w:rFonts w:eastAsia="Times New Roman" w:cstheme="minorHAnsi"/>
          <w:color w:val="000000"/>
        </w:rPr>
        <w:t>3</w:t>
      </w:r>
      <w:r w:rsidRPr="00FE12C8">
        <w:rPr>
          <w:rFonts w:eastAsia="Times New Roman" w:cstheme="minorHAnsi"/>
          <w:color w:val="000000"/>
        </w:rPr>
        <w:t>: Generate a call summary and send it to the CIS system API</w:t>
      </w:r>
    </w:p>
    <w:p w14:paraId="5E85DEDB" w14:textId="0E41BAF4" w:rsidR="00D90F2B" w:rsidRPr="00FE12C8" w:rsidRDefault="00D90F2B" w:rsidP="00D90F2B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r w:rsidRPr="39FB7151">
        <w:rPr>
          <w:rFonts w:eastAsia="Times New Roman"/>
          <w:color w:val="000000" w:themeColor="text1"/>
        </w:rPr>
        <w:t>Task 1: Leverage the Completions API to generate a call summary using the ChatGPT playground</w:t>
      </w:r>
    </w:p>
    <w:p w14:paraId="1829C209" w14:textId="2AEF5AA8" w:rsidR="00D90F2B" w:rsidRPr="00FE12C8" w:rsidRDefault="7A099DF7" w:rsidP="39FB7151">
      <w:pPr>
        <w:numPr>
          <w:ilvl w:val="2"/>
          <w:numId w:val="5"/>
        </w:numPr>
        <w:shd w:val="clear" w:color="auto" w:fill="FFFFFF" w:themeFill="background1"/>
        <w:spacing w:before="60" w:afterAutospacing="1" w:line="240" w:lineRule="auto"/>
        <w:rPr>
          <w:rFonts w:eastAsia="Times New Roman"/>
          <w:color w:val="000000" w:themeColor="text1"/>
        </w:rPr>
      </w:pPr>
      <w:r w:rsidRPr="39FB7151">
        <w:rPr>
          <w:rFonts w:eastAsia="Times New Roman"/>
          <w:color w:val="000000" w:themeColor="text1"/>
        </w:rPr>
        <w:t>Task 2: Determine if the current call is compliant using natural language prompts</w:t>
      </w:r>
    </w:p>
    <w:p w14:paraId="3E4F7FDC" w14:textId="36AC009F" w:rsidR="00D90F2B" w:rsidRPr="00FE12C8" w:rsidRDefault="7A099DF7" w:rsidP="39FB7151">
      <w:pPr>
        <w:numPr>
          <w:ilvl w:val="2"/>
          <w:numId w:val="5"/>
        </w:numPr>
        <w:shd w:val="clear" w:color="auto" w:fill="FFFFFF" w:themeFill="background1"/>
        <w:spacing w:before="60" w:afterAutospacing="1" w:line="240" w:lineRule="auto"/>
        <w:rPr>
          <w:rFonts w:eastAsia="Times New Roman"/>
          <w:color w:val="000000" w:themeColor="text1"/>
        </w:rPr>
      </w:pPr>
      <w:r w:rsidRPr="39FB7151">
        <w:rPr>
          <w:rFonts w:eastAsia="Times New Roman"/>
          <w:color w:val="000000" w:themeColor="text1"/>
        </w:rPr>
        <w:t>Task 3: Determine the main subject of the call using custom entity extraction</w:t>
      </w:r>
    </w:p>
    <w:p w14:paraId="138F0F97" w14:textId="5EFA4281" w:rsidR="00D90F2B" w:rsidRPr="00FE12C8" w:rsidRDefault="00D90F2B" w:rsidP="39FB7151">
      <w:pPr>
        <w:shd w:val="clear" w:color="auto" w:fill="FFFFFF" w:themeFill="background1"/>
        <w:spacing w:before="60" w:afterAutospacing="1" w:line="240" w:lineRule="auto"/>
        <w:rPr>
          <w:rFonts w:eastAsia="Times New Roman"/>
          <w:color w:val="000000" w:themeColor="text1"/>
        </w:rPr>
      </w:pPr>
    </w:p>
    <w:p w14:paraId="053B7C30" w14:textId="77777777" w:rsidR="00226214" w:rsidRDefault="00226214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br w:type="page"/>
      </w:r>
    </w:p>
    <w:p w14:paraId="5501E5E7" w14:textId="0CCE14B4" w:rsidR="000D230D" w:rsidRDefault="00F17ACB" w:rsidP="00226214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 xml:space="preserve">Helpful </w:t>
      </w:r>
      <w:r w:rsidR="00226214">
        <w:rPr>
          <w:rFonts w:eastAsia="Times New Roman" w:cstheme="minorHAnsi"/>
          <w:color w:val="000000"/>
        </w:rPr>
        <w:t>References:</w:t>
      </w:r>
    </w:p>
    <w:p w14:paraId="088B325C" w14:textId="1270F8EA" w:rsidR="00226214" w:rsidRDefault="005D777A" w:rsidP="00226214">
      <w:pPr>
        <w:shd w:val="clear" w:color="auto" w:fill="FFFFFF"/>
        <w:spacing w:before="60" w:after="100" w:afterAutospacing="1" w:line="240" w:lineRule="auto"/>
      </w:pPr>
      <w:hyperlink r:id="rId28" w:history="1">
        <w:r w:rsidR="00226214">
          <w:rPr>
            <w:rStyle w:val="Hyperlink"/>
          </w:rPr>
          <w:t>Use your own data with Azure OpenAI Service - Azure OpenAI | Microsoft Learn</w:t>
        </w:r>
      </w:hyperlink>
    </w:p>
    <w:p w14:paraId="093C92A2" w14:textId="3DE95811" w:rsidR="00F17ACB" w:rsidRDefault="005D777A" w:rsidP="00226214">
      <w:pPr>
        <w:shd w:val="clear" w:color="auto" w:fill="FFFFFF"/>
        <w:spacing w:before="60" w:after="100" w:afterAutospacing="1" w:line="240" w:lineRule="auto"/>
      </w:pPr>
      <w:hyperlink r:id="rId29" w:history="1">
        <w:r w:rsidR="00F17ACB">
          <w:rPr>
            <w:rStyle w:val="Hyperlink"/>
          </w:rPr>
          <w:t>How to use function calling with Azure OpenAI Service - Azure OpenAI Service | Microsoft Learn</w:t>
        </w:r>
      </w:hyperlink>
    </w:p>
    <w:p w14:paraId="53E4EC05" w14:textId="57829798" w:rsidR="00226214" w:rsidRPr="00FE12C8" w:rsidRDefault="005D777A" w:rsidP="00226214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</w:rPr>
      </w:pPr>
      <w:hyperlink r:id="rId30" w:history="1">
        <w:r w:rsidR="00226214">
          <w:rPr>
            <w:rStyle w:val="Hyperlink"/>
          </w:rPr>
          <w:t>Azure OpenAI speech to speech chat - Speech service - Azure AI services | Microsoft Learn</w:t>
        </w:r>
      </w:hyperlink>
    </w:p>
    <w:sectPr w:rsidR="00226214" w:rsidRPr="00FE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1ADA"/>
    <w:multiLevelType w:val="multilevel"/>
    <w:tmpl w:val="883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11302"/>
    <w:multiLevelType w:val="hybridMultilevel"/>
    <w:tmpl w:val="6FA45F78"/>
    <w:lvl w:ilvl="0" w:tplc="F0209D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A644F"/>
    <w:multiLevelType w:val="hybridMultilevel"/>
    <w:tmpl w:val="D412568A"/>
    <w:lvl w:ilvl="0" w:tplc="04801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52FC3"/>
    <w:multiLevelType w:val="multilevel"/>
    <w:tmpl w:val="0BC0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F6424"/>
    <w:multiLevelType w:val="multilevel"/>
    <w:tmpl w:val="EA3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C033F"/>
    <w:multiLevelType w:val="multilevel"/>
    <w:tmpl w:val="602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61B8B"/>
    <w:multiLevelType w:val="multilevel"/>
    <w:tmpl w:val="AC08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900C9"/>
    <w:multiLevelType w:val="hybridMultilevel"/>
    <w:tmpl w:val="76E8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117997">
    <w:abstractNumId w:val="4"/>
  </w:num>
  <w:num w:numId="2" w16cid:durableId="1682467998">
    <w:abstractNumId w:val="3"/>
  </w:num>
  <w:num w:numId="3" w16cid:durableId="845941533">
    <w:abstractNumId w:val="5"/>
  </w:num>
  <w:num w:numId="4" w16cid:durableId="2145811082">
    <w:abstractNumId w:val="0"/>
  </w:num>
  <w:num w:numId="5" w16cid:durableId="406612513">
    <w:abstractNumId w:val="6"/>
  </w:num>
  <w:num w:numId="6" w16cid:durableId="2111461117">
    <w:abstractNumId w:val="2"/>
  </w:num>
  <w:num w:numId="7" w16cid:durableId="356346993">
    <w:abstractNumId w:val="1"/>
  </w:num>
  <w:num w:numId="8" w16cid:durableId="72163412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 Thompson">
    <w15:presenceInfo w15:providerId="AD" w15:userId="S::chthomp@microsoft.com::85703808-6b1e-4fbc-a567-3eb83b6464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A3"/>
    <w:rsid w:val="000050A7"/>
    <w:rsid w:val="00011BF8"/>
    <w:rsid w:val="0004765A"/>
    <w:rsid w:val="000727D9"/>
    <w:rsid w:val="00081E2A"/>
    <w:rsid w:val="000A65EF"/>
    <w:rsid w:val="000D230D"/>
    <w:rsid w:val="001018C5"/>
    <w:rsid w:val="00101A58"/>
    <w:rsid w:val="001231B1"/>
    <w:rsid w:val="00151386"/>
    <w:rsid w:val="0017623A"/>
    <w:rsid w:val="00186077"/>
    <w:rsid w:val="001B25F9"/>
    <w:rsid w:val="001C4997"/>
    <w:rsid w:val="001E53A6"/>
    <w:rsid w:val="00226214"/>
    <w:rsid w:val="0026050A"/>
    <w:rsid w:val="00260C90"/>
    <w:rsid w:val="002716C2"/>
    <w:rsid w:val="002A56C8"/>
    <w:rsid w:val="00337D10"/>
    <w:rsid w:val="003A451E"/>
    <w:rsid w:val="0041008E"/>
    <w:rsid w:val="00445DEB"/>
    <w:rsid w:val="004548A8"/>
    <w:rsid w:val="004550DB"/>
    <w:rsid w:val="004C2690"/>
    <w:rsid w:val="004C7BC2"/>
    <w:rsid w:val="00512830"/>
    <w:rsid w:val="00542163"/>
    <w:rsid w:val="0056096D"/>
    <w:rsid w:val="00581306"/>
    <w:rsid w:val="00596A34"/>
    <w:rsid w:val="005B0B69"/>
    <w:rsid w:val="005B7206"/>
    <w:rsid w:val="005C07F5"/>
    <w:rsid w:val="005D2C17"/>
    <w:rsid w:val="005D777A"/>
    <w:rsid w:val="006010AB"/>
    <w:rsid w:val="006735EA"/>
    <w:rsid w:val="00692593"/>
    <w:rsid w:val="006A3217"/>
    <w:rsid w:val="00712CB1"/>
    <w:rsid w:val="00726F90"/>
    <w:rsid w:val="00740372"/>
    <w:rsid w:val="007501B1"/>
    <w:rsid w:val="0077107E"/>
    <w:rsid w:val="007A44C4"/>
    <w:rsid w:val="007B5145"/>
    <w:rsid w:val="007F7F4C"/>
    <w:rsid w:val="00820452"/>
    <w:rsid w:val="00827283"/>
    <w:rsid w:val="00850273"/>
    <w:rsid w:val="00861571"/>
    <w:rsid w:val="00866307"/>
    <w:rsid w:val="008A6040"/>
    <w:rsid w:val="008E66E7"/>
    <w:rsid w:val="008F59FC"/>
    <w:rsid w:val="0093710B"/>
    <w:rsid w:val="0093741F"/>
    <w:rsid w:val="00940F53"/>
    <w:rsid w:val="0094277B"/>
    <w:rsid w:val="009762FB"/>
    <w:rsid w:val="009A0ED5"/>
    <w:rsid w:val="009D2829"/>
    <w:rsid w:val="00A04FB3"/>
    <w:rsid w:val="00A20456"/>
    <w:rsid w:val="00A20FA8"/>
    <w:rsid w:val="00A858A7"/>
    <w:rsid w:val="00AC4D42"/>
    <w:rsid w:val="00AE0739"/>
    <w:rsid w:val="00C145F5"/>
    <w:rsid w:val="00C85364"/>
    <w:rsid w:val="00CA0B9B"/>
    <w:rsid w:val="00CE1C15"/>
    <w:rsid w:val="00D10123"/>
    <w:rsid w:val="00D57DC5"/>
    <w:rsid w:val="00D669F0"/>
    <w:rsid w:val="00D84DAF"/>
    <w:rsid w:val="00D90F2B"/>
    <w:rsid w:val="00D9475C"/>
    <w:rsid w:val="00E31BC5"/>
    <w:rsid w:val="00E65727"/>
    <w:rsid w:val="00E953B2"/>
    <w:rsid w:val="00EB4171"/>
    <w:rsid w:val="00EF145A"/>
    <w:rsid w:val="00EF5F90"/>
    <w:rsid w:val="00EF68BF"/>
    <w:rsid w:val="00F17ACB"/>
    <w:rsid w:val="00FD1FA3"/>
    <w:rsid w:val="00FE12C8"/>
    <w:rsid w:val="00FE618B"/>
    <w:rsid w:val="01D85742"/>
    <w:rsid w:val="02956B14"/>
    <w:rsid w:val="046F3FA9"/>
    <w:rsid w:val="053F5DFE"/>
    <w:rsid w:val="06445F84"/>
    <w:rsid w:val="07794BFE"/>
    <w:rsid w:val="0AFEA48E"/>
    <w:rsid w:val="0E6F9D10"/>
    <w:rsid w:val="14B00315"/>
    <w:rsid w:val="159949C7"/>
    <w:rsid w:val="1AF49BDB"/>
    <w:rsid w:val="1E67B3D1"/>
    <w:rsid w:val="25B294BF"/>
    <w:rsid w:val="260D2B39"/>
    <w:rsid w:val="288D4525"/>
    <w:rsid w:val="29047120"/>
    <w:rsid w:val="29FC3C77"/>
    <w:rsid w:val="2A9B1D54"/>
    <w:rsid w:val="2BC4E5E7"/>
    <w:rsid w:val="2E08C3B6"/>
    <w:rsid w:val="30F0F27F"/>
    <w:rsid w:val="30F54766"/>
    <w:rsid w:val="39FB7151"/>
    <w:rsid w:val="3A3F3950"/>
    <w:rsid w:val="3A732A51"/>
    <w:rsid w:val="3ACA2057"/>
    <w:rsid w:val="3B32FC43"/>
    <w:rsid w:val="3BCC5112"/>
    <w:rsid w:val="3DE30D07"/>
    <w:rsid w:val="4002FC80"/>
    <w:rsid w:val="417E3482"/>
    <w:rsid w:val="4500DEA2"/>
    <w:rsid w:val="487B78D3"/>
    <w:rsid w:val="4A6D5FEC"/>
    <w:rsid w:val="4B1B95AB"/>
    <w:rsid w:val="4F4C49C3"/>
    <w:rsid w:val="4FCAB7DE"/>
    <w:rsid w:val="580185F8"/>
    <w:rsid w:val="61833E68"/>
    <w:rsid w:val="62CB0B65"/>
    <w:rsid w:val="6772AB50"/>
    <w:rsid w:val="68EAD713"/>
    <w:rsid w:val="6B61F35D"/>
    <w:rsid w:val="6F1E3E1E"/>
    <w:rsid w:val="706703E7"/>
    <w:rsid w:val="71767DF2"/>
    <w:rsid w:val="75214CAD"/>
    <w:rsid w:val="766900C1"/>
    <w:rsid w:val="7858ED6F"/>
    <w:rsid w:val="7A099DF7"/>
    <w:rsid w:val="7AD009B9"/>
    <w:rsid w:val="7B1C6EB1"/>
    <w:rsid w:val="7D276BE0"/>
    <w:rsid w:val="7D93CB2F"/>
    <w:rsid w:val="7FD69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74F9"/>
  <w15:chartTrackingRefBased/>
  <w15:docId w15:val="{E858D263-1EEB-4311-B354-FE0B561D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83"/>
  </w:style>
  <w:style w:type="paragraph" w:styleId="Heading1">
    <w:name w:val="heading 1"/>
    <w:basedOn w:val="Normal"/>
    <w:next w:val="Normal"/>
    <w:link w:val="Heading1Char"/>
    <w:uiPriority w:val="9"/>
    <w:qFormat/>
    <w:rsid w:val="00FD1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1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1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72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25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5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621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66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3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18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26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17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25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20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29" Type="http://schemas.openxmlformats.org/officeDocument/2006/relationships/hyperlink" Target="https://learn.microsoft.com/en-us/azure/ai-services/openai/how-to/function-call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24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32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23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28" Type="http://schemas.openxmlformats.org/officeDocument/2006/relationships/hyperlink" Target="https://learn.microsoft.com/en-us/azure/ai-services/openai/use-your-data-quickstart?tabs=command-line&amp;pivots=programming-language-studio" TargetMode="External"/><Relationship Id="rId10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19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22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27" Type="http://schemas.openxmlformats.org/officeDocument/2006/relationships/hyperlink" Target="https://github.com/microsoft/MCW-Building-the-business-migration-case-with-Windows-Server-and-SQL-Server/blob/main/Hands-on%20lab/HOL%20step-by-step%20-%20Building%20the%20business%20migration%20case%20with%20Windows%20Server%20and%20SQL%20Server.md" TargetMode="External"/><Relationship Id="rId30" Type="http://schemas.openxmlformats.org/officeDocument/2006/relationships/hyperlink" Target="https://learn.microsoft.com/en-us/azure/ai-services/speech-service/openai-speech?context=%2Fazure%2Fcognitive-services%2Fopenai%2Fcontext%2Fcontext&amp;tabs=windows&amp;pivots=programming-language-csharp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3AF39C6599F40B2CC84C6158556CF" ma:contentTypeVersion="17" ma:contentTypeDescription="Create a new document." ma:contentTypeScope="" ma:versionID="e4c60c1b7737d13ea6a60cb914d52f9d">
  <xsd:schema xmlns:xsd="http://www.w3.org/2001/XMLSchema" xmlns:xs="http://www.w3.org/2001/XMLSchema" xmlns:p="http://schemas.microsoft.com/office/2006/metadata/properties" xmlns:ns1="http://schemas.microsoft.com/sharepoint/v3" xmlns:ns2="00f60db1-cfdd-448f-aa70-10369155ee85" xmlns:ns3="616b8aef-6455-4976-9c01-04c53f6130ff" targetNamespace="http://schemas.microsoft.com/office/2006/metadata/properties" ma:root="true" ma:fieldsID="bbcdebd80018023706a18796b8c023f4" ns1:_="" ns2:_="" ns3:_="">
    <xsd:import namespace="http://schemas.microsoft.com/sharepoint/v3"/>
    <xsd:import namespace="00f60db1-cfdd-448f-aa70-10369155ee85"/>
    <xsd:import namespace="616b8aef-6455-4976-9c01-04c53f6130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ocTag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60db1-cfdd-448f-aa70-10369155e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0" nillable="true" ma:displayName="MediaServiceDocTags" ma:hidden="true" ma:internalName="MediaServiceDocTag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b8aef-6455-4976-9c01-04c53f613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b9e217-0b28-43c6-8322-f0e219841daa}" ma:internalName="TaxCatchAll" ma:showField="CatchAllData" ma:web="616b8aef-6455-4976-9c01-04c53f613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0f60db1-cfdd-448f-aa70-10369155ee85">
      <Terms xmlns="http://schemas.microsoft.com/office/infopath/2007/PartnerControls"/>
    </lcf76f155ced4ddcb4097134ff3c332f>
    <TaxCatchAll xmlns="616b8aef-6455-4976-9c01-04c53f6130ff" xsi:nil="true"/>
  </documentManagement>
</p:properties>
</file>

<file path=customXml/itemProps1.xml><?xml version="1.0" encoding="utf-8"?>
<ds:datastoreItem xmlns:ds="http://schemas.openxmlformats.org/officeDocument/2006/customXml" ds:itemID="{744476E0-B68C-44DD-882F-D762066B9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EE3883-42B4-4D52-982B-7ADFDFCAA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0f60db1-cfdd-448f-aa70-10369155ee85"/>
    <ds:schemaRef ds:uri="616b8aef-6455-4976-9c01-04c53f613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E7E354-B79D-4624-BFF9-8A384A0485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2D45DB-1AAF-44B6-9913-5A5AB36405CF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616b8aef-6455-4976-9c01-04c53f6130ff"/>
    <ds:schemaRef ds:uri="00f60db1-cfdd-448f-aa70-10369155ee85"/>
    <ds:schemaRef ds:uri="http://schemas.microsoft.com/sharepoint/v3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2490</Words>
  <Characters>14195</Characters>
  <Application>Microsoft Office Word</Application>
  <DocSecurity>0</DocSecurity>
  <Lines>118</Lines>
  <Paragraphs>33</Paragraphs>
  <ScaleCrop>false</ScaleCrop>
  <Company/>
  <LinksUpToDate>false</LinksUpToDate>
  <CharactersWithSpaces>16652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Williams</dc:creator>
  <cp:keywords/>
  <dc:description/>
  <cp:lastModifiedBy>Chris Thompson</cp:lastModifiedBy>
  <cp:revision>26</cp:revision>
  <dcterms:created xsi:type="dcterms:W3CDTF">2023-08-11T15:07:00Z</dcterms:created>
  <dcterms:modified xsi:type="dcterms:W3CDTF">2023-10-30T21:28:00Z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0x0101009633AF39C6599F40B2CC84C6158556CF</vt:lpwstr>
  </property>
  <property fmtid="{D5CDD505-2E9C-101B-9397-08002B2CF9AE}" pid="3" name="GrammarlyDocumentId">
    <vt:lpwstr>d5da8ebe2f66b201e581fa1cdea724315cbe8314814974390503f6a63b7c37f2</vt:lpwstr>
  </property>
  <property fmtid="{D5CDD505-2E9C-101B-9397-08002B2CF9AE}" pid="4" name="MediaServiceImageTags">
    <vt:lpwstr/>
  </property>
</Properties>
</file>